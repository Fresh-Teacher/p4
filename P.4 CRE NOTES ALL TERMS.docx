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B43" w:rsidRDefault="00807B43" w:rsidP="00807B43">
      <w:pPr>
        <w:spacing w:after="0"/>
        <w:rPr>
          <w:rFonts w:ascii="Arial Narrow" w:eastAsia="Arial Narrow" w:hAnsi="Arial Narrow" w:cs="Arial Narrow"/>
          <w:b/>
          <w:sz w:val="24"/>
        </w:rPr>
      </w:pPr>
    </w:p>
    <w:p w:rsidR="00807B43" w:rsidRDefault="00807B43" w:rsidP="00807B43">
      <w:pPr>
        <w:spacing w:after="0"/>
        <w:rPr>
          <w:rFonts w:ascii="Arial Narrow" w:eastAsia="Arial Narrow" w:hAnsi="Arial Narrow" w:cs="Arial Narrow"/>
          <w:b/>
          <w:sz w:val="24"/>
        </w:rPr>
      </w:pPr>
    </w:p>
    <w:p w:rsidR="00807B43" w:rsidRPr="00807B43" w:rsidRDefault="00807B43" w:rsidP="00807B43">
      <w:pPr>
        <w:spacing w:after="0"/>
        <w:rPr>
          <w:rFonts w:ascii="Palatino Linotype" w:hAnsi="Palatino Linotype"/>
          <w:sz w:val="24"/>
          <w:szCs w:val="24"/>
        </w:rPr>
      </w:pPr>
      <w:r w:rsidRPr="00807B43">
        <w:rPr>
          <w:rFonts w:ascii="Palatino Linotype" w:hAnsi="Palatino Linotype"/>
          <w:b/>
          <w:sz w:val="24"/>
          <w:szCs w:val="24"/>
        </w:rPr>
        <w:t>Theme</w:t>
      </w:r>
      <w:r w:rsidRPr="00807B43">
        <w:rPr>
          <w:rFonts w:ascii="Palatino Linotype" w:hAnsi="Palatino Linotype"/>
          <w:sz w:val="24"/>
          <w:szCs w:val="24"/>
        </w:rPr>
        <w:t xml:space="preserve">: </w:t>
      </w:r>
      <w:r w:rsidRPr="00807B43">
        <w:rPr>
          <w:rFonts w:ascii="Palatino Linotype" w:hAnsi="Palatino Linotype"/>
          <w:b/>
          <w:sz w:val="24"/>
          <w:szCs w:val="24"/>
        </w:rPr>
        <w:t xml:space="preserve">Christians with the </w:t>
      </w:r>
      <w:proofErr w:type="spellStart"/>
      <w:r w:rsidRPr="00807B43">
        <w:rPr>
          <w:rFonts w:ascii="Palatino Linotype" w:hAnsi="Palatino Linotype"/>
          <w:b/>
          <w:sz w:val="24"/>
          <w:szCs w:val="24"/>
        </w:rPr>
        <w:t>saviour</w:t>
      </w:r>
      <w:proofErr w:type="spellEnd"/>
    </w:p>
    <w:p w:rsidR="00807B43" w:rsidRPr="00807B43" w:rsidRDefault="00807B43" w:rsidP="00807B43">
      <w:pPr>
        <w:spacing w:after="0"/>
        <w:rPr>
          <w:rFonts w:ascii="Palatino Linotype" w:hAnsi="Palatino Linotype"/>
          <w:sz w:val="24"/>
          <w:szCs w:val="24"/>
        </w:rPr>
      </w:pPr>
      <w:r w:rsidRPr="00807B43">
        <w:rPr>
          <w:rFonts w:ascii="Palatino Linotype" w:hAnsi="Palatino Linotype"/>
          <w:b/>
          <w:sz w:val="24"/>
          <w:szCs w:val="24"/>
        </w:rPr>
        <w:t>Unit</w:t>
      </w:r>
      <w:r w:rsidRPr="00807B43">
        <w:rPr>
          <w:rFonts w:ascii="Palatino Linotype" w:hAnsi="Palatino Linotype"/>
          <w:sz w:val="24"/>
          <w:szCs w:val="24"/>
        </w:rPr>
        <w:t xml:space="preserve">: God’s continuing love for his people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b/>
          <w:sz w:val="24"/>
          <w:szCs w:val="24"/>
        </w:rPr>
        <w:t xml:space="preserve">Lesson content: </w:t>
      </w:r>
      <w:r w:rsidRPr="00807B43">
        <w:rPr>
          <w:rFonts w:ascii="Palatino Linotype" w:hAnsi="Palatino Linotype"/>
          <w:sz w:val="24"/>
          <w:szCs w:val="24"/>
        </w:rPr>
        <w:t>The order and importance of creation</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The world and all creatures in it were made created by God.</w:t>
      </w:r>
    </w:p>
    <w:p w:rsidR="002A66EA" w:rsidRDefault="00807B43" w:rsidP="002A66EA">
      <w:pPr>
        <w:spacing w:after="0"/>
        <w:rPr>
          <w:rFonts w:ascii="Palatino Linotype" w:hAnsi="Palatino Linotype"/>
          <w:sz w:val="24"/>
          <w:szCs w:val="24"/>
        </w:rPr>
      </w:pPr>
      <w:r w:rsidRPr="00807B43">
        <w:rPr>
          <w:rFonts w:ascii="Palatino Linotype" w:hAnsi="Palatino Linotype"/>
          <w:sz w:val="24"/>
          <w:szCs w:val="24"/>
        </w:rPr>
        <w:t>It took God six days to create the world.</w:t>
      </w:r>
    </w:p>
    <w:p w:rsidR="002A66EA" w:rsidRDefault="002A66EA" w:rsidP="002A66EA">
      <w:pPr>
        <w:spacing w:after="0"/>
        <w:rPr>
          <w:rFonts w:ascii="Palatino Linotype" w:hAnsi="Palatino Linotype"/>
          <w:b/>
          <w:sz w:val="24"/>
          <w:szCs w:val="24"/>
        </w:rPr>
      </w:pPr>
    </w:p>
    <w:p w:rsidR="00807B43" w:rsidRPr="002A66EA" w:rsidRDefault="002A66EA" w:rsidP="002A66EA">
      <w:pPr>
        <w:spacing w:after="0"/>
        <w:rPr>
          <w:ins w:id="0" w:author="User" w:date="2017-01-25T10:37:00Z"/>
          <w:rFonts w:ascii="Palatino Linotype" w:hAnsi="Palatino Linotype"/>
          <w:b/>
          <w:sz w:val="24"/>
          <w:szCs w:val="24"/>
        </w:rPr>
      </w:pPr>
      <w:r w:rsidRPr="002A66EA">
        <w:rPr>
          <w:rFonts w:ascii="Palatino Linotype" w:hAnsi="Palatino Linotype"/>
          <w:b/>
          <w:sz w:val="24"/>
          <w:szCs w:val="24"/>
        </w:rPr>
        <w:t>The story of creation</w:t>
      </w:r>
      <w:ins w:id="1" w:author="User" w:date="2017-01-25T10:37:00Z">
        <w:r w:rsidR="00807B43" w:rsidRPr="002A66EA">
          <w:rPr>
            <w:rFonts w:ascii="Palatino Linotype" w:hAnsi="Palatino Linotype"/>
            <w:b/>
            <w:sz w:val="24"/>
            <w:szCs w:val="24"/>
          </w:rPr>
          <w:t xml:space="preserve"> </w:t>
        </w:r>
      </w:ins>
      <w:r w:rsidRPr="002A66EA">
        <w:rPr>
          <w:rFonts w:ascii="Palatino Linotype" w:hAnsi="Palatino Linotype"/>
          <w:b/>
          <w:sz w:val="24"/>
          <w:szCs w:val="24"/>
        </w:rPr>
        <w:t xml:space="preserve">is found in the book of </w:t>
      </w:r>
      <w:r>
        <w:rPr>
          <w:rFonts w:ascii="Palatino Linotype" w:hAnsi="Palatino Linotype"/>
          <w:b/>
          <w:sz w:val="24"/>
          <w:szCs w:val="24"/>
        </w:rPr>
        <w:t>(</w:t>
      </w:r>
      <w:r w:rsidRPr="002A66EA">
        <w:rPr>
          <w:rFonts w:ascii="Palatino Linotype" w:hAnsi="Palatino Linotype"/>
          <w:b/>
          <w:sz w:val="24"/>
          <w:szCs w:val="24"/>
        </w:rPr>
        <w:t>Genesis 1:2)</w:t>
      </w:r>
      <w:ins w:id="2" w:author="User" w:date="2017-01-25T10:37:00Z">
        <w:r w:rsidR="00807B43" w:rsidRPr="002A66EA">
          <w:rPr>
            <w:rFonts w:ascii="Palatino Linotype" w:hAnsi="Palatino Linotype"/>
            <w:b/>
            <w:sz w:val="24"/>
            <w:szCs w:val="24"/>
          </w:rPr>
          <w:t xml:space="preserve"> </w:t>
        </w:r>
      </w:ins>
    </w:p>
    <w:p w:rsidR="002A66EA" w:rsidRPr="002A66EA" w:rsidRDefault="002A66EA" w:rsidP="002A66EA">
      <w:pPr>
        <w:spacing w:after="0" w:line="276" w:lineRule="auto"/>
        <w:rPr>
          <w:rFonts w:ascii="Palatino Linotype" w:hAnsi="Palatino Linotype"/>
          <w:b/>
          <w:sz w:val="24"/>
          <w:szCs w:val="24"/>
        </w:rPr>
      </w:pPr>
      <w:r w:rsidRPr="002A66EA">
        <w:rPr>
          <w:rFonts w:ascii="Palatino Linotype" w:hAnsi="Palatino Linotype"/>
          <w:b/>
          <w:sz w:val="24"/>
          <w:szCs w:val="24"/>
        </w:rPr>
        <w:t xml:space="preserve">1. </w:t>
      </w:r>
      <w:r>
        <w:rPr>
          <w:rFonts w:ascii="Palatino Linotype" w:hAnsi="Palatino Linotype"/>
          <w:b/>
          <w:sz w:val="24"/>
          <w:szCs w:val="24"/>
        </w:rPr>
        <w:t xml:space="preserve"> </w:t>
      </w:r>
      <w:proofErr w:type="gramStart"/>
      <w:r w:rsidRPr="002A66EA">
        <w:rPr>
          <w:rFonts w:ascii="Palatino Linotype" w:hAnsi="Palatino Linotype"/>
          <w:b/>
          <w:sz w:val="24"/>
          <w:szCs w:val="24"/>
        </w:rPr>
        <w:t>On</w:t>
      </w:r>
      <w:proofErr w:type="gramEnd"/>
      <w:r w:rsidRPr="002A66EA">
        <w:rPr>
          <w:rFonts w:ascii="Palatino Linotype" w:hAnsi="Palatino Linotype"/>
          <w:b/>
          <w:sz w:val="24"/>
          <w:szCs w:val="24"/>
        </w:rPr>
        <w:t xml:space="preserve"> the first day</w:t>
      </w:r>
    </w:p>
    <w:p w:rsidR="00807B43" w:rsidRPr="002A66EA" w:rsidRDefault="00807B43" w:rsidP="002A66EA">
      <w:pPr>
        <w:spacing w:after="0" w:line="276" w:lineRule="auto"/>
        <w:rPr>
          <w:ins w:id="3" w:author="User" w:date="2017-01-25T10:37:00Z"/>
          <w:rFonts w:ascii="Palatino Linotype" w:hAnsi="Palatino Linotype"/>
          <w:sz w:val="24"/>
          <w:szCs w:val="24"/>
        </w:rPr>
      </w:pPr>
      <w:ins w:id="4" w:author="User" w:date="2017-01-25T10:37:00Z">
        <w:r w:rsidRPr="002A66EA">
          <w:rPr>
            <w:rFonts w:ascii="Palatino Linotype" w:hAnsi="Palatino Linotype"/>
            <w:sz w:val="24"/>
            <w:szCs w:val="24"/>
          </w:rPr>
          <w:t xml:space="preserve"> </w:t>
        </w:r>
      </w:ins>
      <w:r w:rsidR="002A66EA">
        <w:rPr>
          <w:rFonts w:ascii="Palatino Linotype" w:hAnsi="Palatino Linotype"/>
          <w:sz w:val="24"/>
          <w:szCs w:val="24"/>
        </w:rPr>
        <w:t>God created Light.</w:t>
      </w:r>
    </w:p>
    <w:p w:rsidR="002A66EA" w:rsidRPr="002A66EA" w:rsidRDefault="002A66EA" w:rsidP="002A66EA">
      <w:pPr>
        <w:spacing w:after="0" w:line="276" w:lineRule="auto"/>
        <w:rPr>
          <w:rFonts w:ascii="Palatino Linotype" w:hAnsi="Palatino Linotype"/>
          <w:b/>
          <w:sz w:val="24"/>
          <w:szCs w:val="24"/>
        </w:rPr>
      </w:pPr>
      <w:r w:rsidRPr="002A66EA">
        <w:rPr>
          <w:rFonts w:ascii="Palatino Linotype" w:hAnsi="Palatino Linotype"/>
          <w:b/>
          <w:sz w:val="24"/>
          <w:szCs w:val="24"/>
        </w:rPr>
        <w:t>2.</w:t>
      </w:r>
      <w:r>
        <w:rPr>
          <w:rFonts w:ascii="Palatino Linotype" w:hAnsi="Palatino Linotype"/>
          <w:b/>
          <w:sz w:val="24"/>
          <w:szCs w:val="24"/>
        </w:rPr>
        <w:t xml:space="preserve"> </w:t>
      </w:r>
      <w:r w:rsidRPr="002A66EA">
        <w:rPr>
          <w:rFonts w:ascii="Palatino Linotype" w:hAnsi="Palatino Linotype"/>
          <w:b/>
          <w:sz w:val="24"/>
          <w:szCs w:val="24"/>
        </w:rPr>
        <w:t xml:space="preserve"> </w:t>
      </w:r>
      <w:proofErr w:type="gramStart"/>
      <w:r w:rsidRPr="002A66EA">
        <w:rPr>
          <w:rFonts w:ascii="Palatino Linotype" w:hAnsi="Palatino Linotype"/>
          <w:b/>
          <w:sz w:val="24"/>
          <w:szCs w:val="24"/>
        </w:rPr>
        <w:t>On</w:t>
      </w:r>
      <w:proofErr w:type="gramEnd"/>
      <w:r w:rsidRPr="002A66EA">
        <w:rPr>
          <w:rFonts w:ascii="Palatino Linotype" w:hAnsi="Palatino Linotype"/>
          <w:b/>
          <w:sz w:val="24"/>
          <w:szCs w:val="24"/>
        </w:rPr>
        <w:t xml:space="preserve"> the second day</w:t>
      </w:r>
    </w:p>
    <w:p w:rsidR="002A66EA" w:rsidRDefault="002A66EA" w:rsidP="002A66EA">
      <w:pPr>
        <w:spacing w:after="0" w:line="276" w:lineRule="auto"/>
        <w:rPr>
          <w:rFonts w:ascii="Palatino Linotype" w:hAnsi="Palatino Linotype"/>
          <w:sz w:val="24"/>
          <w:szCs w:val="24"/>
        </w:rPr>
      </w:pPr>
      <w:r>
        <w:rPr>
          <w:rFonts w:ascii="Palatino Linotype" w:hAnsi="Palatino Linotype"/>
          <w:sz w:val="24"/>
          <w:szCs w:val="24"/>
        </w:rPr>
        <w:t>God created the sky</w:t>
      </w:r>
    </w:p>
    <w:p w:rsidR="002A66EA" w:rsidRPr="002A66EA" w:rsidRDefault="002A66EA" w:rsidP="002A66EA">
      <w:pPr>
        <w:spacing w:after="0" w:line="276" w:lineRule="auto"/>
        <w:rPr>
          <w:rFonts w:ascii="Palatino Linotype" w:hAnsi="Palatino Linotype"/>
          <w:b/>
          <w:sz w:val="24"/>
          <w:szCs w:val="24"/>
        </w:rPr>
      </w:pPr>
      <w:r w:rsidRPr="002A66EA">
        <w:rPr>
          <w:rFonts w:ascii="Palatino Linotype" w:hAnsi="Palatino Linotype"/>
          <w:b/>
          <w:sz w:val="24"/>
          <w:szCs w:val="24"/>
        </w:rPr>
        <w:t xml:space="preserve">3. </w:t>
      </w:r>
      <w:r>
        <w:rPr>
          <w:rFonts w:ascii="Palatino Linotype" w:hAnsi="Palatino Linotype"/>
          <w:b/>
          <w:sz w:val="24"/>
          <w:szCs w:val="24"/>
        </w:rPr>
        <w:t xml:space="preserve"> </w:t>
      </w:r>
      <w:proofErr w:type="gramStart"/>
      <w:r w:rsidRPr="002A66EA">
        <w:rPr>
          <w:rFonts w:ascii="Palatino Linotype" w:hAnsi="Palatino Linotype"/>
          <w:b/>
          <w:sz w:val="24"/>
          <w:szCs w:val="24"/>
        </w:rPr>
        <w:t>On</w:t>
      </w:r>
      <w:proofErr w:type="gramEnd"/>
      <w:r w:rsidRPr="002A66EA">
        <w:rPr>
          <w:rFonts w:ascii="Palatino Linotype" w:hAnsi="Palatino Linotype"/>
          <w:b/>
          <w:sz w:val="24"/>
          <w:szCs w:val="24"/>
        </w:rPr>
        <w:t xml:space="preserve"> the</w:t>
      </w:r>
      <w:ins w:id="5" w:author="User" w:date="2017-01-25T10:37:00Z">
        <w:r w:rsidR="00807B43" w:rsidRPr="002A66EA">
          <w:rPr>
            <w:rFonts w:ascii="Palatino Linotype" w:hAnsi="Palatino Linotype"/>
            <w:b/>
            <w:sz w:val="24"/>
            <w:szCs w:val="24"/>
          </w:rPr>
          <w:t xml:space="preserve"> </w:t>
        </w:r>
      </w:ins>
      <w:r w:rsidR="00807B43" w:rsidRPr="002A66EA">
        <w:rPr>
          <w:rFonts w:ascii="Palatino Linotype" w:hAnsi="Palatino Linotype"/>
          <w:b/>
          <w:sz w:val="24"/>
          <w:szCs w:val="24"/>
        </w:rPr>
        <w:t>third</w:t>
      </w:r>
      <w:r w:rsidRPr="002A66EA">
        <w:rPr>
          <w:rFonts w:ascii="Palatino Linotype" w:hAnsi="Palatino Linotype"/>
          <w:b/>
          <w:sz w:val="24"/>
          <w:szCs w:val="24"/>
        </w:rPr>
        <w:t xml:space="preserve"> day</w:t>
      </w:r>
    </w:p>
    <w:p w:rsidR="00807B43" w:rsidRPr="002A66EA" w:rsidRDefault="002A66EA" w:rsidP="002A66EA">
      <w:pPr>
        <w:spacing w:after="0" w:line="276" w:lineRule="auto"/>
        <w:rPr>
          <w:ins w:id="6" w:author="User" w:date="2017-01-25T10:37:00Z"/>
          <w:rFonts w:ascii="Palatino Linotype" w:hAnsi="Palatino Linotype"/>
          <w:sz w:val="24"/>
          <w:szCs w:val="24"/>
        </w:rPr>
      </w:pPr>
      <w:r>
        <w:rPr>
          <w:rFonts w:ascii="Palatino Linotype" w:hAnsi="Palatino Linotype"/>
          <w:sz w:val="24"/>
          <w:szCs w:val="24"/>
        </w:rPr>
        <w:t xml:space="preserve">God created </w:t>
      </w:r>
      <w:r w:rsidR="00807B43" w:rsidRPr="002A66EA">
        <w:rPr>
          <w:rFonts w:ascii="Palatino Linotype" w:hAnsi="Palatino Linotype"/>
          <w:sz w:val="24"/>
          <w:szCs w:val="24"/>
        </w:rPr>
        <w:t>water bodies and plants.</w:t>
      </w:r>
    </w:p>
    <w:p w:rsidR="002A66EA" w:rsidRPr="002A66EA" w:rsidRDefault="002A66EA" w:rsidP="002A66EA">
      <w:pPr>
        <w:spacing w:after="0" w:line="276" w:lineRule="auto"/>
        <w:rPr>
          <w:rFonts w:ascii="Palatino Linotype" w:hAnsi="Palatino Linotype"/>
          <w:b/>
          <w:sz w:val="24"/>
          <w:szCs w:val="24"/>
        </w:rPr>
      </w:pPr>
      <w:r w:rsidRPr="002A66EA">
        <w:rPr>
          <w:rFonts w:ascii="Palatino Linotype" w:hAnsi="Palatino Linotype"/>
          <w:b/>
          <w:sz w:val="24"/>
          <w:szCs w:val="24"/>
        </w:rPr>
        <w:t xml:space="preserve">4.  </w:t>
      </w:r>
      <w:proofErr w:type="gramStart"/>
      <w:r w:rsidRPr="002A66EA">
        <w:rPr>
          <w:rFonts w:ascii="Palatino Linotype" w:hAnsi="Palatino Linotype"/>
          <w:b/>
          <w:sz w:val="24"/>
          <w:szCs w:val="24"/>
        </w:rPr>
        <w:t>On</w:t>
      </w:r>
      <w:proofErr w:type="gramEnd"/>
      <w:r w:rsidRPr="002A66EA">
        <w:rPr>
          <w:rFonts w:ascii="Palatino Linotype" w:hAnsi="Palatino Linotype"/>
          <w:b/>
          <w:sz w:val="24"/>
          <w:szCs w:val="24"/>
        </w:rPr>
        <w:t xml:space="preserve"> the fourth day</w:t>
      </w:r>
    </w:p>
    <w:p w:rsidR="00807B43" w:rsidRPr="002A66EA" w:rsidRDefault="00807B43" w:rsidP="002A66EA">
      <w:pPr>
        <w:spacing w:after="0" w:line="276" w:lineRule="auto"/>
        <w:rPr>
          <w:ins w:id="7" w:author="User" w:date="2017-01-25T10:37:00Z"/>
          <w:rFonts w:ascii="Palatino Linotype" w:hAnsi="Palatino Linotype"/>
          <w:sz w:val="24"/>
          <w:szCs w:val="24"/>
        </w:rPr>
      </w:pPr>
      <w:ins w:id="8" w:author="User" w:date="2017-01-25T10:37:00Z">
        <w:r w:rsidRPr="002A66EA">
          <w:rPr>
            <w:rFonts w:ascii="Palatino Linotype" w:hAnsi="Palatino Linotype"/>
            <w:sz w:val="24"/>
            <w:szCs w:val="24"/>
          </w:rPr>
          <w:t xml:space="preserve"> </w:t>
        </w:r>
      </w:ins>
      <w:r w:rsidR="002A66EA">
        <w:rPr>
          <w:rFonts w:ascii="Palatino Linotype" w:hAnsi="Palatino Linotype"/>
          <w:sz w:val="24"/>
          <w:szCs w:val="24"/>
        </w:rPr>
        <w:t xml:space="preserve">God created the </w:t>
      </w:r>
      <w:r w:rsidRPr="002A66EA">
        <w:rPr>
          <w:rFonts w:ascii="Palatino Linotype" w:hAnsi="Palatino Linotype"/>
          <w:sz w:val="24"/>
          <w:szCs w:val="24"/>
        </w:rPr>
        <w:t>sun, moon and stars</w:t>
      </w:r>
      <w:ins w:id="9" w:author="User" w:date="2017-01-25T10:37:00Z">
        <w:r w:rsidRPr="002A66EA">
          <w:rPr>
            <w:rFonts w:ascii="Palatino Linotype" w:hAnsi="Palatino Linotype"/>
            <w:sz w:val="24"/>
            <w:szCs w:val="24"/>
          </w:rPr>
          <w:t>.</w:t>
        </w:r>
      </w:ins>
    </w:p>
    <w:p w:rsidR="002A66EA" w:rsidRPr="002A66EA" w:rsidRDefault="002A66EA" w:rsidP="002A66EA">
      <w:pPr>
        <w:spacing w:after="0"/>
        <w:rPr>
          <w:rFonts w:ascii="Palatino Linotype" w:hAnsi="Palatino Linotype"/>
          <w:b/>
          <w:sz w:val="24"/>
          <w:szCs w:val="24"/>
        </w:rPr>
      </w:pPr>
      <w:r>
        <w:rPr>
          <w:rFonts w:ascii="Palatino Linotype" w:hAnsi="Palatino Linotype"/>
          <w:b/>
          <w:sz w:val="24"/>
          <w:szCs w:val="24"/>
        </w:rPr>
        <w:t xml:space="preserve">5.  </w:t>
      </w:r>
      <w:proofErr w:type="gramStart"/>
      <w:r>
        <w:rPr>
          <w:rFonts w:ascii="Palatino Linotype" w:hAnsi="Palatino Linotype"/>
          <w:b/>
          <w:sz w:val="24"/>
          <w:szCs w:val="24"/>
        </w:rPr>
        <w:t>On</w:t>
      </w:r>
      <w:proofErr w:type="gramEnd"/>
      <w:r>
        <w:rPr>
          <w:rFonts w:ascii="Palatino Linotype" w:hAnsi="Palatino Linotype"/>
          <w:b/>
          <w:sz w:val="24"/>
          <w:szCs w:val="24"/>
        </w:rPr>
        <w:t xml:space="preserve"> the</w:t>
      </w:r>
      <w:ins w:id="10" w:author="User" w:date="2017-01-25T10:37:00Z">
        <w:r w:rsidR="00807B43" w:rsidRPr="002A66EA">
          <w:rPr>
            <w:rFonts w:ascii="Palatino Linotype" w:hAnsi="Palatino Linotype"/>
            <w:b/>
            <w:sz w:val="24"/>
            <w:szCs w:val="24"/>
          </w:rPr>
          <w:t xml:space="preserve"> </w:t>
        </w:r>
      </w:ins>
      <w:r w:rsidR="00807B43" w:rsidRPr="002A66EA">
        <w:rPr>
          <w:rFonts w:ascii="Palatino Linotype" w:hAnsi="Palatino Linotype"/>
          <w:b/>
          <w:sz w:val="24"/>
          <w:szCs w:val="24"/>
        </w:rPr>
        <w:t>fifth</w:t>
      </w:r>
      <w:r>
        <w:rPr>
          <w:rFonts w:ascii="Palatino Linotype" w:hAnsi="Palatino Linotype"/>
          <w:b/>
          <w:sz w:val="24"/>
          <w:szCs w:val="24"/>
        </w:rPr>
        <w:t xml:space="preserve"> day</w:t>
      </w:r>
    </w:p>
    <w:p w:rsidR="002A66EA" w:rsidRDefault="002A66EA" w:rsidP="002A66EA">
      <w:pPr>
        <w:spacing w:after="0"/>
        <w:rPr>
          <w:rFonts w:ascii="Palatino Linotype" w:hAnsi="Palatino Linotype"/>
          <w:sz w:val="24"/>
          <w:szCs w:val="24"/>
        </w:rPr>
      </w:pPr>
      <w:r>
        <w:rPr>
          <w:rFonts w:ascii="Palatino Linotype" w:hAnsi="Palatino Linotype"/>
          <w:sz w:val="24"/>
          <w:szCs w:val="24"/>
        </w:rPr>
        <w:t xml:space="preserve">God created </w:t>
      </w:r>
      <w:r w:rsidR="00807B43" w:rsidRPr="002A66EA">
        <w:rPr>
          <w:rFonts w:ascii="Palatino Linotype" w:hAnsi="Palatino Linotype"/>
          <w:sz w:val="24"/>
          <w:szCs w:val="24"/>
        </w:rPr>
        <w:t>all</w:t>
      </w:r>
      <w:r w:rsidR="00807B43" w:rsidRPr="00807B43">
        <w:rPr>
          <w:rFonts w:ascii="Palatino Linotype" w:hAnsi="Palatino Linotype"/>
          <w:sz w:val="24"/>
          <w:szCs w:val="24"/>
        </w:rPr>
        <w:t xml:space="preserve"> creatures that live in water and birds</w:t>
      </w:r>
      <w:ins w:id="11" w:author="User" w:date="2017-01-25T10:37:00Z">
        <w:r w:rsidR="00807B43" w:rsidRPr="00807B43">
          <w:rPr>
            <w:rFonts w:ascii="Palatino Linotype" w:hAnsi="Palatino Linotype"/>
            <w:sz w:val="24"/>
            <w:szCs w:val="24"/>
          </w:rPr>
          <w:t>.</w:t>
        </w:r>
      </w:ins>
    </w:p>
    <w:p w:rsidR="002A66EA" w:rsidRPr="002A66EA" w:rsidRDefault="00807B43" w:rsidP="002A66EA">
      <w:pPr>
        <w:spacing w:after="0"/>
        <w:rPr>
          <w:rFonts w:ascii="Palatino Linotype" w:hAnsi="Palatino Linotype"/>
          <w:b/>
          <w:sz w:val="24"/>
          <w:szCs w:val="24"/>
        </w:rPr>
      </w:pPr>
      <w:r w:rsidRPr="00807B43">
        <w:rPr>
          <w:rFonts w:ascii="Palatino Linotype" w:hAnsi="Palatino Linotype"/>
          <w:sz w:val="24"/>
          <w:szCs w:val="24"/>
        </w:rPr>
        <w:t xml:space="preserve"> </w:t>
      </w:r>
      <w:r w:rsidRPr="002A66EA">
        <w:rPr>
          <w:rFonts w:ascii="Palatino Linotype" w:hAnsi="Palatino Linotype"/>
          <w:b/>
          <w:sz w:val="24"/>
          <w:szCs w:val="24"/>
        </w:rPr>
        <w:t>6.</w:t>
      </w:r>
      <w:r w:rsidR="002A66EA" w:rsidRPr="002A66EA">
        <w:rPr>
          <w:rFonts w:ascii="Palatino Linotype" w:hAnsi="Palatino Linotype"/>
          <w:b/>
          <w:sz w:val="24"/>
          <w:szCs w:val="24"/>
        </w:rPr>
        <w:t xml:space="preserve"> </w:t>
      </w:r>
      <w:proofErr w:type="gramStart"/>
      <w:r w:rsidR="002A66EA" w:rsidRPr="002A66EA">
        <w:rPr>
          <w:rFonts w:ascii="Palatino Linotype" w:hAnsi="Palatino Linotype"/>
          <w:b/>
          <w:sz w:val="24"/>
          <w:szCs w:val="24"/>
        </w:rPr>
        <w:t>On</w:t>
      </w:r>
      <w:proofErr w:type="gramEnd"/>
      <w:r w:rsidR="002A66EA" w:rsidRPr="002A66EA">
        <w:rPr>
          <w:rFonts w:ascii="Palatino Linotype" w:hAnsi="Palatino Linotype"/>
          <w:b/>
          <w:sz w:val="24"/>
          <w:szCs w:val="24"/>
        </w:rPr>
        <w:t xml:space="preserve"> the sixth day</w:t>
      </w:r>
    </w:p>
    <w:p w:rsidR="00807B43" w:rsidRPr="00807B43" w:rsidRDefault="00807B43" w:rsidP="002A66EA">
      <w:pPr>
        <w:spacing w:after="0"/>
        <w:rPr>
          <w:rFonts w:ascii="Palatino Linotype" w:hAnsi="Palatino Linotype"/>
          <w:sz w:val="24"/>
          <w:szCs w:val="24"/>
        </w:rPr>
      </w:pPr>
      <w:r w:rsidRPr="00807B43">
        <w:rPr>
          <w:rFonts w:ascii="Palatino Linotype" w:hAnsi="Palatino Linotype"/>
          <w:sz w:val="24"/>
          <w:szCs w:val="24"/>
        </w:rPr>
        <w:t xml:space="preserve"> God created man and all land creatures.</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Man was the greatest of all creatures and was put in charge of God’s other creatures</w:t>
      </w:r>
    </w:p>
    <w:p w:rsidR="002A66EA" w:rsidRPr="002A66EA" w:rsidRDefault="002A66EA" w:rsidP="002A66EA">
      <w:pPr>
        <w:spacing w:after="0"/>
        <w:rPr>
          <w:rFonts w:ascii="Palatino Linotype" w:hAnsi="Palatino Linotype"/>
          <w:b/>
          <w:sz w:val="24"/>
          <w:szCs w:val="24"/>
        </w:rPr>
      </w:pPr>
      <w:r>
        <w:rPr>
          <w:rFonts w:ascii="Palatino Linotype" w:hAnsi="Palatino Linotype"/>
          <w:sz w:val="24"/>
          <w:szCs w:val="24"/>
        </w:rPr>
        <w:t>7</w:t>
      </w:r>
      <w:r w:rsidRPr="002A66EA">
        <w:rPr>
          <w:rFonts w:ascii="Palatino Linotype" w:hAnsi="Palatino Linotype"/>
          <w:b/>
          <w:sz w:val="24"/>
          <w:szCs w:val="24"/>
        </w:rPr>
        <w:t xml:space="preserve">. </w:t>
      </w:r>
      <w:proofErr w:type="gramStart"/>
      <w:r w:rsidRPr="002A66EA">
        <w:rPr>
          <w:rFonts w:ascii="Palatino Linotype" w:hAnsi="Palatino Linotype"/>
          <w:b/>
          <w:sz w:val="24"/>
          <w:szCs w:val="24"/>
        </w:rPr>
        <w:t>On</w:t>
      </w:r>
      <w:proofErr w:type="gramEnd"/>
      <w:r w:rsidRPr="002A66EA">
        <w:rPr>
          <w:rFonts w:ascii="Palatino Linotype" w:hAnsi="Palatino Linotype"/>
          <w:b/>
          <w:sz w:val="24"/>
          <w:szCs w:val="24"/>
        </w:rPr>
        <w:t xml:space="preserve"> the seventh day</w:t>
      </w:r>
    </w:p>
    <w:p w:rsidR="002A66EA" w:rsidRDefault="00807B43" w:rsidP="002A66EA">
      <w:pPr>
        <w:spacing w:after="0"/>
        <w:rPr>
          <w:rFonts w:ascii="Palatino Linotype" w:hAnsi="Palatino Linotype"/>
          <w:sz w:val="24"/>
          <w:szCs w:val="24"/>
        </w:rPr>
      </w:pPr>
      <w:r w:rsidRPr="002A66EA">
        <w:rPr>
          <w:rFonts w:ascii="Palatino Linotype" w:hAnsi="Palatino Linotype"/>
          <w:sz w:val="24"/>
          <w:szCs w:val="24"/>
        </w:rPr>
        <w:t xml:space="preserve"> God rested. </w:t>
      </w:r>
    </w:p>
    <w:p w:rsidR="00807B43" w:rsidRPr="002A66EA" w:rsidRDefault="00807B43" w:rsidP="002A66EA">
      <w:pPr>
        <w:spacing w:after="0"/>
        <w:rPr>
          <w:ins w:id="12" w:author="User" w:date="2017-01-25T10:37:00Z"/>
          <w:rFonts w:ascii="Palatino Linotype" w:hAnsi="Palatino Linotype"/>
          <w:sz w:val="24"/>
          <w:szCs w:val="24"/>
        </w:rPr>
      </w:pPr>
      <w:r w:rsidRPr="002A66EA">
        <w:rPr>
          <w:rFonts w:ascii="Palatino Linotype" w:hAnsi="Palatino Linotype"/>
          <w:sz w:val="24"/>
          <w:szCs w:val="24"/>
        </w:rPr>
        <w:t xml:space="preserve">It was </w:t>
      </w:r>
      <w:proofErr w:type="gramStart"/>
      <w:r w:rsidRPr="002A66EA">
        <w:rPr>
          <w:rFonts w:ascii="Palatino Linotype" w:hAnsi="Palatino Linotype"/>
          <w:sz w:val="24"/>
          <w:szCs w:val="24"/>
        </w:rPr>
        <w:t>a day put aside by God</w:t>
      </w:r>
      <w:r w:rsidR="002A66EA" w:rsidRPr="002A66EA">
        <w:rPr>
          <w:rFonts w:ascii="Palatino Linotype" w:hAnsi="Palatino Linotype"/>
          <w:sz w:val="24"/>
          <w:szCs w:val="24"/>
        </w:rPr>
        <w:t xml:space="preserve"> </w:t>
      </w:r>
      <w:r w:rsidRPr="002A66EA">
        <w:rPr>
          <w:rFonts w:ascii="Palatino Linotype" w:hAnsi="Palatino Linotype"/>
          <w:sz w:val="24"/>
          <w:szCs w:val="24"/>
        </w:rPr>
        <w:t>for His</w:t>
      </w:r>
      <w:ins w:id="13" w:author="User" w:date="2017-01-25T10:37:00Z">
        <w:r w:rsidRPr="002A66EA">
          <w:rPr>
            <w:rFonts w:ascii="Palatino Linotype" w:hAnsi="Palatino Linotype"/>
            <w:sz w:val="24"/>
            <w:szCs w:val="24"/>
          </w:rPr>
          <w:t xml:space="preserve"> people </w:t>
        </w:r>
      </w:ins>
      <w:r w:rsidRPr="002A66EA">
        <w:rPr>
          <w:rFonts w:ascii="Palatino Linotype" w:hAnsi="Palatino Linotype"/>
          <w:sz w:val="24"/>
          <w:szCs w:val="24"/>
        </w:rPr>
        <w:t>to rest and remember</w:t>
      </w:r>
      <w:proofErr w:type="gramEnd"/>
      <w:r w:rsidRPr="002A66EA">
        <w:rPr>
          <w:rFonts w:ascii="Palatino Linotype" w:hAnsi="Palatino Linotype"/>
          <w:sz w:val="24"/>
          <w:szCs w:val="24"/>
        </w:rPr>
        <w:t xml:space="preserve"> </w:t>
      </w:r>
      <w:r w:rsidR="002A66EA" w:rsidRPr="002A66EA">
        <w:rPr>
          <w:rFonts w:ascii="Palatino Linotype" w:hAnsi="Palatino Linotype"/>
          <w:sz w:val="24"/>
          <w:szCs w:val="24"/>
        </w:rPr>
        <w:t>H</w:t>
      </w:r>
      <w:r w:rsidRPr="002A66EA">
        <w:rPr>
          <w:rFonts w:ascii="Palatino Linotype" w:hAnsi="Palatino Linotype"/>
          <w:sz w:val="24"/>
          <w:szCs w:val="24"/>
        </w:rPr>
        <w:t>im</w:t>
      </w:r>
      <w:ins w:id="14" w:author="User" w:date="2017-01-25T10:37:00Z">
        <w:r w:rsidRPr="002A66EA">
          <w:rPr>
            <w:rFonts w:ascii="Palatino Linotype" w:hAnsi="Palatino Linotype"/>
            <w:sz w:val="24"/>
            <w:szCs w:val="24"/>
          </w:rPr>
          <w:t>.</w:t>
        </w:r>
      </w:ins>
    </w:p>
    <w:p w:rsidR="002A66EA" w:rsidRDefault="002A66EA"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Important verse to remember</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“Oh Lord our God your greatness is seen in all the world” Psalms 8 and 9</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807B43">
      <w:pPr>
        <w:pStyle w:val="ListParagraph"/>
        <w:numPr>
          <w:ilvl w:val="0"/>
          <w:numId w:val="32"/>
        </w:numPr>
        <w:spacing w:after="200" w:line="276" w:lineRule="auto"/>
        <w:rPr>
          <w:rFonts w:ascii="Palatino Linotype" w:hAnsi="Palatino Linotype"/>
          <w:sz w:val="24"/>
          <w:szCs w:val="24"/>
        </w:rPr>
      </w:pPr>
      <w:r w:rsidRPr="00807B43">
        <w:rPr>
          <w:rFonts w:ascii="Palatino Linotype" w:hAnsi="Palatino Linotype"/>
          <w:sz w:val="24"/>
          <w:szCs w:val="24"/>
        </w:rPr>
        <w:t>State the meaning of the word Genesis.</w:t>
      </w:r>
    </w:p>
    <w:p w:rsidR="00807B43" w:rsidRPr="00807B43" w:rsidRDefault="00807B43" w:rsidP="00807B43">
      <w:pPr>
        <w:pStyle w:val="ListParagraph"/>
        <w:numPr>
          <w:ilvl w:val="0"/>
          <w:numId w:val="32"/>
        </w:numPr>
        <w:spacing w:after="200" w:line="276" w:lineRule="auto"/>
        <w:rPr>
          <w:rFonts w:ascii="Palatino Linotype" w:hAnsi="Palatino Linotype"/>
          <w:sz w:val="24"/>
          <w:szCs w:val="24"/>
        </w:rPr>
      </w:pPr>
      <w:r w:rsidRPr="00807B43">
        <w:rPr>
          <w:rFonts w:ascii="Palatino Linotype" w:hAnsi="Palatino Linotype"/>
          <w:sz w:val="24"/>
          <w:szCs w:val="24"/>
        </w:rPr>
        <w:t>How long did it take God to create the world?</w:t>
      </w:r>
    </w:p>
    <w:p w:rsidR="00807B43" w:rsidRPr="00807B43" w:rsidRDefault="00807B43" w:rsidP="00807B43">
      <w:pPr>
        <w:pStyle w:val="ListParagraph"/>
        <w:numPr>
          <w:ilvl w:val="0"/>
          <w:numId w:val="32"/>
        </w:numPr>
        <w:spacing w:after="200" w:line="276" w:lineRule="auto"/>
        <w:rPr>
          <w:rFonts w:ascii="Palatino Linotype" w:hAnsi="Palatino Linotype"/>
          <w:sz w:val="24"/>
          <w:szCs w:val="24"/>
        </w:rPr>
      </w:pPr>
      <w:r w:rsidRPr="00807B43">
        <w:rPr>
          <w:rFonts w:ascii="Palatino Linotype" w:hAnsi="Palatino Linotype"/>
          <w:sz w:val="24"/>
          <w:szCs w:val="24"/>
        </w:rPr>
        <w:t>On which day did God create man?</w:t>
      </w:r>
    </w:p>
    <w:p w:rsidR="00807B43" w:rsidRPr="00807B43" w:rsidRDefault="00807B43" w:rsidP="00807B43">
      <w:pPr>
        <w:pStyle w:val="ListParagraph"/>
        <w:numPr>
          <w:ilvl w:val="0"/>
          <w:numId w:val="32"/>
        </w:numPr>
        <w:spacing w:after="200" w:line="276" w:lineRule="auto"/>
        <w:rPr>
          <w:rFonts w:ascii="Palatino Linotype" w:hAnsi="Palatino Linotype"/>
          <w:sz w:val="24"/>
          <w:szCs w:val="24"/>
        </w:rPr>
      </w:pPr>
      <w:r w:rsidRPr="00807B43">
        <w:rPr>
          <w:rFonts w:ascii="Palatino Linotype" w:hAnsi="Palatino Linotype"/>
          <w:sz w:val="24"/>
          <w:szCs w:val="24"/>
        </w:rPr>
        <w:t>What was God’s purpose for the Sabbath?</w:t>
      </w:r>
    </w:p>
    <w:p w:rsidR="00807B43" w:rsidRPr="00807B43" w:rsidRDefault="00807B43" w:rsidP="00807B43">
      <w:pPr>
        <w:pStyle w:val="ListParagraph"/>
        <w:numPr>
          <w:ilvl w:val="0"/>
          <w:numId w:val="32"/>
        </w:numPr>
        <w:spacing w:after="200" w:line="276" w:lineRule="auto"/>
        <w:rPr>
          <w:rFonts w:ascii="Palatino Linotype" w:hAnsi="Palatino Linotype"/>
          <w:sz w:val="24"/>
          <w:szCs w:val="24"/>
        </w:rPr>
      </w:pPr>
      <w:r w:rsidRPr="00807B43">
        <w:rPr>
          <w:rFonts w:ascii="Palatino Linotype" w:hAnsi="Palatino Linotype"/>
          <w:sz w:val="24"/>
          <w:szCs w:val="24"/>
        </w:rPr>
        <w:t>What did God create on the 3</w:t>
      </w:r>
      <w:r w:rsidRPr="00807B43">
        <w:rPr>
          <w:rFonts w:ascii="Palatino Linotype" w:hAnsi="Palatino Linotype"/>
          <w:sz w:val="24"/>
          <w:szCs w:val="24"/>
          <w:vertAlign w:val="superscript"/>
        </w:rPr>
        <w:t>rd</w:t>
      </w:r>
      <w:r w:rsidRPr="00807B43">
        <w:rPr>
          <w:rFonts w:ascii="Palatino Linotype" w:hAnsi="Palatino Linotype"/>
          <w:sz w:val="24"/>
          <w:szCs w:val="24"/>
        </w:rPr>
        <w:t xml:space="preserve"> day?</w:t>
      </w:r>
    </w:p>
    <w:p w:rsidR="00807B43" w:rsidRPr="002A66EA" w:rsidRDefault="00807B43" w:rsidP="002A66EA">
      <w:pPr>
        <w:pStyle w:val="ListParagraph"/>
        <w:numPr>
          <w:ilvl w:val="0"/>
          <w:numId w:val="32"/>
        </w:numPr>
        <w:spacing w:after="200" w:line="276" w:lineRule="auto"/>
        <w:rPr>
          <w:rFonts w:ascii="Palatino Linotype" w:hAnsi="Palatino Linotype"/>
          <w:sz w:val="24"/>
          <w:szCs w:val="24"/>
        </w:rPr>
      </w:pPr>
      <w:r w:rsidRPr="00807B43">
        <w:rPr>
          <w:rFonts w:ascii="Palatino Linotype" w:hAnsi="Palatino Linotype"/>
          <w:sz w:val="24"/>
          <w:szCs w:val="24"/>
        </w:rPr>
        <w:t>According to the Bible what is the meaning of the word Sabbath</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rPr>
        <w:lastRenderedPageBreak/>
        <w:t xml:space="preserve">Unit: </w:t>
      </w:r>
      <w:r w:rsidRPr="002A66EA">
        <w:rPr>
          <w:rFonts w:ascii="Palatino Linotype" w:hAnsi="Palatino Linotype"/>
          <w:b/>
          <w:sz w:val="24"/>
          <w:szCs w:val="24"/>
          <w:u w:val="single"/>
        </w:rPr>
        <w:t>God’s continuing love for his people.</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rPr>
        <w:t xml:space="preserve">Lesson content: </w:t>
      </w:r>
      <w:r w:rsidRPr="002A66EA">
        <w:rPr>
          <w:rFonts w:ascii="Palatino Linotype" w:hAnsi="Palatino Linotype"/>
          <w:b/>
          <w:sz w:val="24"/>
          <w:szCs w:val="24"/>
          <w:u w:val="single"/>
        </w:rPr>
        <w:t>How human beings resemble God</w:t>
      </w:r>
      <w:r w:rsidRPr="002A66EA">
        <w:rPr>
          <w:rFonts w:ascii="Palatino Linotype" w:hAnsi="Palatino Linotype"/>
          <w:b/>
          <w:sz w:val="24"/>
          <w:szCs w:val="24"/>
        </w:rPr>
        <w:t>.</w:t>
      </w:r>
    </w:p>
    <w:p w:rsidR="00807B43" w:rsidRPr="00807B43" w:rsidRDefault="00807B43" w:rsidP="002A66EA">
      <w:pPr>
        <w:pStyle w:val="ListParagraph"/>
        <w:numPr>
          <w:ilvl w:val="0"/>
          <w:numId w:val="60"/>
        </w:numPr>
        <w:spacing w:after="0" w:line="276" w:lineRule="auto"/>
        <w:rPr>
          <w:rFonts w:ascii="Palatino Linotype" w:hAnsi="Palatino Linotype"/>
          <w:sz w:val="24"/>
          <w:szCs w:val="24"/>
        </w:rPr>
      </w:pPr>
      <w:r w:rsidRPr="00807B43">
        <w:rPr>
          <w:rFonts w:ascii="Palatino Linotype" w:hAnsi="Palatino Linotype"/>
          <w:sz w:val="24"/>
          <w:szCs w:val="24"/>
        </w:rPr>
        <w:t>Of all creation it is only human beings who look like God.</w:t>
      </w:r>
    </w:p>
    <w:p w:rsidR="00807B43" w:rsidRPr="00807B43" w:rsidRDefault="00807B43" w:rsidP="002A66EA">
      <w:pPr>
        <w:pStyle w:val="ListParagraph"/>
        <w:numPr>
          <w:ilvl w:val="0"/>
          <w:numId w:val="60"/>
        </w:numPr>
        <w:spacing w:after="0" w:line="276" w:lineRule="auto"/>
        <w:rPr>
          <w:rFonts w:ascii="Palatino Linotype" w:hAnsi="Palatino Linotype"/>
          <w:sz w:val="24"/>
          <w:szCs w:val="24"/>
        </w:rPr>
      </w:pPr>
      <w:r w:rsidRPr="00807B43">
        <w:rPr>
          <w:rFonts w:ascii="Palatino Linotype" w:hAnsi="Palatino Linotype"/>
          <w:sz w:val="24"/>
          <w:szCs w:val="24"/>
        </w:rPr>
        <w:t>This makes them special in comparison to other creations.</w:t>
      </w:r>
    </w:p>
    <w:p w:rsidR="00807B43" w:rsidRPr="00807B43" w:rsidRDefault="00807B43" w:rsidP="002A66EA">
      <w:pPr>
        <w:pStyle w:val="ListParagraph"/>
        <w:numPr>
          <w:ilvl w:val="0"/>
          <w:numId w:val="60"/>
        </w:numPr>
        <w:spacing w:after="0" w:line="276" w:lineRule="auto"/>
        <w:rPr>
          <w:rFonts w:ascii="Palatino Linotype" w:hAnsi="Palatino Linotype"/>
          <w:sz w:val="24"/>
          <w:szCs w:val="24"/>
        </w:rPr>
      </w:pPr>
      <w:r w:rsidRPr="00807B43">
        <w:rPr>
          <w:rFonts w:ascii="Palatino Linotype" w:hAnsi="Palatino Linotype"/>
          <w:sz w:val="24"/>
          <w:szCs w:val="24"/>
        </w:rPr>
        <w:t xml:space="preserve">God loves us very much that </w:t>
      </w:r>
      <w:proofErr w:type="gramStart"/>
      <w:r w:rsidRPr="00807B43">
        <w:rPr>
          <w:rFonts w:ascii="Palatino Linotype" w:hAnsi="Palatino Linotype"/>
          <w:sz w:val="24"/>
          <w:szCs w:val="24"/>
        </w:rPr>
        <w:t>is</w:t>
      </w:r>
      <w:proofErr w:type="gramEnd"/>
      <w:r w:rsidRPr="00807B43">
        <w:rPr>
          <w:rFonts w:ascii="Palatino Linotype" w:hAnsi="Palatino Linotype"/>
          <w:sz w:val="24"/>
          <w:szCs w:val="24"/>
        </w:rPr>
        <w:t xml:space="preserve"> why we were created in his likeness. </w:t>
      </w:r>
    </w:p>
    <w:p w:rsidR="002A66EA" w:rsidRDefault="002A66EA" w:rsidP="00807B43">
      <w:pPr>
        <w:spacing w:after="0"/>
        <w:rPr>
          <w:rFonts w:ascii="Palatino Linotype" w:hAnsi="Palatino Linotype"/>
          <w:b/>
          <w:sz w:val="24"/>
          <w:szCs w:val="24"/>
          <w:u w:val="single"/>
        </w:rPr>
      </w:pPr>
    </w:p>
    <w:p w:rsidR="00807B43" w:rsidRPr="00807B43" w:rsidRDefault="00807B43" w:rsidP="00807B43">
      <w:pPr>
        <w:spacing w:after="0"/>
        <w:rPr>
          <w:rFonts w:ascii="Palatino Linotype" w:hAnsi="Palatino Linotype"/>
          <w:b/>
          <w:sz w:val="24"/>
          <w:szCs w:val="24"/>
          <w:u w:val="single"/>
        </w:rPr>
      </w:pPr>
      <w:r w:rsidRPr="00807B43">
        <w:rPr>
          <w:rFonts w:ascii="Palatino Linotype" w:hAnsi="Palatino Linotype"/>
          <w:b/>
          <w:sz w:val="24"/>
          <w:szCs w:val="24"/>
          <w:u w:val="single"/>
        </w:rPr>
        <w:t>Important verse to remember</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“Your hearts and minds must be made completely new and you must put on the new self which is created in God’s likeness” (Ephesians 4: 23 – 24)</w:t>
      </w:r>
    </w:p>
    <w:p w:rsidR="00807B43" w:rsidRPr="00807B43" w:rsidRDefault="00807B43"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u w:val="single"/>
        </w:rPr>
      </w:pPr>
      <w:r w:rsidRPr="00807B43">
        <w:rPr>
          <w:rFonts w:ascii="Palatino Linotype" w:hAnsi="Palatino Linotype"/>
          <w:b/>
          <w:sz w:val="24"/>
          <w:szCs w:val="24"/>
          <w:u w:val="single"/>
        </w:rPr>
        <w:t xml:space="preserve">Activity </w:t>
      </w:r>
    </w:p>
    <w:p w:rsidR="00807B43" w:rsidRPr="00807B43" w:rsidRDefault="00807B43" w:rsidP="00807B43">
      <w:pPr>
        <w:pStyle w:val="ListParagraph"/>
        <w:numPr>
          <w:ilvl w:val="0"/>
          <w:numId w:val="33"/>
        </w:numPr>
        <w:spacing w:after="200" w:line="276" w:lineRule="auto"/>
        <w:rPr>
          <w:rFonts w:ascii="Palatino Linotype" w:hAnsi="Palatino Linotype"/>
          <w:sz w:val="24"/>
          <w:szCs w:val="24"/>
        </w:rPr>
      </w:pPr>
      <w:r w:rsidRPr="00807B43">
        <w:rPr>
          <w:rFonts w:ascii="Palatino Linotype" w:hAnsi="Palatino Linotype"/>
          <w:sz w:val="24"/>
          <w:szCs w:val="24"/>
        </w:rPr>
        <w:t>Give one similarity between god and Man.</w:t>
      </w:r>
    </w:p>
    <w:p w:rsidR="00807B43" w:rsidRPr="00807B43" w:rsidRDefault="00807B43" w:rsidP="00807B43">
      <w:pPr>
        <w:pStyle w:val="ListParagraph"/>
        <w:numPr>
          <w:ilvl w:val="0"/>
          <w:numId w:val="33"/>
        </w:numPr>
        <w:spacing w:after="200" w:line="276" w:lineRule="auto"/>
        <w:rPr>
          <w:rFonts w:ascii="Palatino Linotype" w:hAnsi="Palatino Linotype"/>
          <w:sz w:val="24"/>
          <w:szCs w:val="24"/>
        </w:rPr>
      </w:pPr>
      <w:r w:rsidRPr="00807B43">
        <w:rPr>
          <w:rFonts w:ascii="Palatino Linotype" w:hAnsi="Palatino Linotype"/>
          <w:sz w:val="24"/>
          <w:szCs w:val="24"/>
        </w:rPr>
        <w:t>Why does man control God’s creation?</w:t>
      </w:r>
    </w:p>
    <w:p w:rsidR="00807B43" w:rsidRPr="00807B43" w:rsidRDefault="00807B43" w:rsidP="00807B43">
      <w:pPr>
        <w:pStyle w:val="ListParagraph"/>
        <w:numPr>
          <w:ilvl w:val="0"/>
          <w:numId w:val="33"/>
        </w:numPr>
        <w:spacing w:after="200" w:line="276" w:lineRule="auto"/>
        <w:rPr>
          <w:rFonts w:ascii="Palatino Linotype" w:hAnsi="Palatino Linotype"/>
          <w:sz w:val="24"/>
          <w:szCs w:val="24"/>
        </w:rPr>
      </w:pPr>
      <w:r w:rsidRPr="00807B43">
        <w:rPr>
          <w:rFonts w:ascii="Palatino Linotype" w:hAnsi="Palatino Linotype"/>
          <w:sz w:val="24"/>
          <w:szCs w:val="24"/>
        </w:rPr>
        <w:t>What creature did God create in his image?</w:t>
      </w:r>
    </w:p>
    <w:p w:rsidR="00807B43" w:rsidRPr="00807B43" w:rsidRDefault="00807B43" w:rsidP="00807B43">
      <w:pPr>
        <w:pStyle w:val="ListParagraph"/>
        <w:numPr>
          <w:ilvl w:val="0"/>
          <w:numId w:val="33"/>
        </w:numPr>
        <w:spacing w:after="200" w:line="276" w:lineRule="auto"/>
        <w:rPr>
          <w:rFonts w:ascii="Palatino Linotype" w:hAnsi="Palatino Linotype"/>
          <w:sz w:val="24"/>
          <w:szCs w:val="24"/>
        </w:rPr>
      </w:pPr>
      <w:r w:rsidRPr="00807B43">
        <w:rPr>
          <w:rFonts w:ascii="Palatino Linotype" w:hAnsi="Palatino Linotype"/>
          <w:sz w:val="24"/>
          <w:szCs w:val="24"/>
        </w:rPr>
        <w:t>Why did God create man last?</w:t>
      </w:r>
    </w:p>
    <w:p w:rsidR="00807B43" w:rsidRPr="00807B43" w:rsidRDefault="00807B43" w:rsidP="00807B43">
      <w:pPr>
        <w:pStyle w:val="ListParagraph"/>
        <w:numPr>
          <w:ilvl w:val="0"/>
          <w:numId w:val="33"/>
        </w:numPr>
        <w:spacing w:after="200" w:line="276" w:lineRule="auto"/>
        <w:rPr>
          <w:rFonts w:ascii="Palatino Linotype" w:hAnsi="Palatino Linotype"/>
          <w:sz w:val="24"/>
          <w:szCs w:val="24"/>
        </w:rPr>
      </w:pPr>
      <w:r w:rsidRPr="00807B43">
        <w:rPr>
          <w:rFonts w:ascii="Palatino Linotype" w:hAnsi="Palatino Linotype"/>
          <w:sz w:val="24"/>
          <w:szCs w:val="24"/>
        </w:rPr>
        <w:t>What shows that God had much interest in creating man?</w:t>
      </w:r>
    </w:p>
    <w:p w:rsidR="00807B43" w:rsidRPr="00807B43" w:rsidRDefault="00807B43" w:rsidP="00807B43">
      <w:pPr>
        <w:pStyle w:val="ListParagraph"/>
        <w:numPr>
          <w:ilvl w:val="0"/>
          <w:numId w:val="33"/>
        </w:numPr>
        <w:spacing w:after="200" w:line="276" w:lineRule="auto"/>
        <w:rPr>
          <w:rFonts w:ascii="Palatino Linotype" w:hAnsi="Palatino Linotype"/>
          <w:sz w:val="24"/>
          <w:szCs w:val="24"/>
        </w:rPr>
      </w:pPr>
      <w:r w:rsidRPr="00807B43">
        <w:rPr>
          <w:rFonts w:ascii="Palatino Linotype" w:hAnsi="Palatino Linotype"/>
          <w:sz w:val="24"/>
          <w:szCs w:val="24"/>
        </w:rPr>
        <w:t>Give three reasons why God created man.</w:t>
      </w:r>
    </w:p>
    <w:p w:rsidR="00807B43" w:rsidRPr="00807B43" w:rsidRDefault="00807B43" w:rsidP="00807B43">
      <w:pPr>
        <w:pStyle w:val="ListParagraph"/>
        <w:numPr>
          <w:ilvl w:val="0"/>
          <w:numId w:val="33"/>
        </w:numPr>
        <w:spacing w:after="200" w:line="276" w:lineRule="auto"/>
        <w:rPr>
          <w:rFonts w:ascii="Palatino Linotype" w:hAnsi="Palatino Linotype"/>
          <w:sz w:val="24"/>
          <w:szCs w:val="24"/>
        </w:rPr>
      </w:pPr>
      <w:r w:rsidRPr="00807B43">
        <w:rPr>
          <w:rFonts w:ascii="Palatino Linotype" w:hAnsi="Palatino Linotype"/>
          <w:sz w:val="24"/>
          <w:szCs w:val="24"/>
        </w:rPr>
        <w:t>Why did God create Eve?</w:t>
      </w:r>
    </w:p>
    <w:p w:rsidR="00807B43" w:rsidRPr="00807B43" w:rsidRDefault="00807B43" w:rsidP="00807B43">
      <w:pPr>
        <w:pStyle w:val="ListParagraph"/>
        <w:numPr>
          <w:ilvl w:val="0"/>
          <w:numId w:val="33"/>
        </w:numPr>
        <w:spacing w:after="200" w:line="276" w:lineRule="auto"/>
        <w:rPr>
          <w:rFonts w:ascii="Palatino Linotype" w:hAnsi="Palatino Linotype"/>
          <w:sz w:val="24"/>
          <w:szCs w:val="24"/>
        </w:rPr>
      </w:pPr>
      <w:r w:rsidRPr="00807B43">
        <w:rPr>
          <w:rFonts w:ascii="Palatino Linotype" w:hAnsi="Palatino Linotype"/>
          <w:sz w:val="24"/>
          <w:szCs w:val="24"/>
        </w:rPr>
        <w:t>What raw material did God use to make man?</w:t>
      </w:r>
    </w:p>
    <w:p w:rsidR="00807B43" w:rsidRPr="00807B43" w:rsidRDefault="00807B43" w:rsidP="00807B43">
      <w:pPr>
        <w:pStyle w:val="ListParagraph"/>
        <w:numPr>
          <w:ilvl w:val="0"/>
          <w:numId w:val="33"/>
        </w:numPr>
        <w:spacing w:after="200" w:line="276" w:lineRule="auto"/>
        <w:rPr>
          <w:rFonts w:ascii="Palatino Linotype" w:hAnsi="Palatino Linotype"/>
          <w:sz w:val="24"/>
          <w:szCs w:val="24"/>
        </w:rPr>
      </w:pPr>
      <w:r w:rsidRPr="00807B43">
        <w:rPr>
          <w:rFonts w:ascii="Palatino Linotype" w:hAnsi="Palatino Linotype"/>
          <w:sz w:val="24"/>
          <w:szCs w:val="24"/>
        </w:rPr>
        <w:t>Name the place where God’s first people lived?</w:t>
      </w:r>
    </w:p>
    <w:p w:rsidR="00807B43" w:rsidRPr="002A66EA" w:rsidRDefault="00807B43" w:rsidP="00807B43">
      <w:pPr>
        <w:spacing w:after="0"/>
        <w:rPr>
          <w:rFonts w:ascii="Palatino Linotype" w:hAnsi="Palatino Linotype"/>
          <w:b/>
          <w:sz w:val="24"/>
          <w:szCs w:val="24"/>
        </w:rPr>
      </w:pPr>
      <w:r w:rsidRPr="00807B43">
        <w:rPr>
          <w:rFonts w:ascii="Palatino Linotype" w:hAnsi="Palatino Linotype"/>
          <w:b/>
          <w:sz w:val="24"/>
          <w:szCs w:val="24"/>
        </w:rPr>
        <w:t>Unit</w:t>
      </w:r>
      <w:r w:rsidRPr="00807B43">
        <w:rPr>
          <w:rFonts w:ascii="Palatino Linotype" w:hAnsi="Palatino Linotype"/>
          <w:sz w:val="24"/>
          <w:szCs w:val="24"/>
        </w:rPr>
        <w:t xml:space="preserve">: </w:t>
      </w:r>
      <w:r w:rsidRPr="002A66EA">
        <w:rPr>
          <w:rFonts w:ascii="Palatino Linotype" w:hAnsi="Palatino Linotype"/>
          <w:b/>
          <w:sz w:val="24"/>
          <w:szCs w:val="24"/>
          <w:u w:val="single"/>
        </w:rPr>
        <w:t>God’s continuing love for his people</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rPr>
        <w:t xml:space="preserve">Lesson content: </w:t>
      </w:r>
      <w:r w:rsidRPr="002A66EA">
        <w:rPr>
          <w:rFonts w:ascii="Palatino Linotype" w:hAnsi="Palatino Linotype"/>
          <w:b/>
          <w:sz w:val="24"/>
          <w:szCs w:val="24"/>
          <w:u w:val="single"/>
        </w:rPr>
        <w:t>Our responsibilities for God’s creation</w:t>
      </w:r>
    </w:p>
    <w:p w:rsidR="00807B43" w:rsidRPr="00807B43" w:rsidRDefault="00807B43" w:rsidP="002A66EA">
      <w:pPr>
        <w:pStyle w:val="ListParagraph"/>
        <w:numPr>
          <w:ilvl w:val="0"/>
          <w:numId w:val="61"/>
        </w:numPr>
        <w:spacing w:after="0" w:line="276" w:lineRule="auto"/>
        <w:rPr>
          <w:rFonts w:ascii="Palatino Linotype" w:hAnsi="Palatino Linotype"/>
          <w:sz w:val="24"/>
          <w:szCs w:val="24"/>
        </w:rPr>
      </w:pPr>
      <w:r w:rsidRPr="00807B43">
        <w:rPr>
          <w:rFonts w:ascii="Palatino Linotype" w:hAnsi="Palatino Linotype"/>
          <w:sz w:val="24"/>
          <w:szCs w:val="24"/>
        </w:rPr>
        <w:t>After the creation of man, God gave him responsibility of controlling and caring for other creation</w:t>
      </w:r>
      <w:ins w:id="15" w:author="User" w:date="2017-01-25T10:37:00Z">
        <w:r w:rsidRPr="00807B43">
          <w:rPr>
            <w:rFonts w:ascii="Palatino Linotype" w:hAnsi="Palatino Linotype"/>
            <w:sz w:val="24"/>
            <w:szCs w:val="24"/>
          </w:rPr>
          <w:t>.</w:t>
        </w:r>
      </w:ins>
    </w:p>
    <w:p w:rsidR="00807B43" w:rsidRPr="00807B43" w:rsidRDefault="00807B43" w:rsidP="002A66EA">
      <w:pPr>
        <w:pStyle w:val="ListParagraph"/>
        <w:numPr>
          <w:ilvl w:val="0"/>
          <w:numId w:val="61"/>
        </w:numPr>
        <w:spacing w:after="0" w:line="276" w:lineRule="auto"/>
        <w:rPr>
          <w:rFonts w:ascii="Palatino Linotype" w:hAnsi="Palatino Linotype"/>
          <w:sz w:val="24"/>
          <w:szCs w:val="24"/>
        </w:rPr>
      </w:pPr>
      <w:r w:rsidRPr="00807B43">
        <w:rPr>
          <w:rFonts w:ascii="Palatino Linotype" w:hAnsi="Palatino Linotype"/>
          <w:sz w:val="24"/>
          <w:szCs w:val="24"/>
        </w:rPr>
        <w:t xml:space="preserve">God wanted people to use all earthly resources wisely                           God is not happy when we misuse his creation. </w:t>
      </w:r>
    </w:p>
    <w:p w:rsidR="00807B43" w:rsidRPr="00807B43" w:rsidRDefault="00807B43" w:rsidP="002A66EA">
      <w:pPr>
        <w:pStyle w:val="ListParagraph"/>
        <w:numPr>
          <w:ilvl w:val="0"/>
          <w:numId w:val="61"/>
        </w:numPr>
        <w:spacing w:after="0" w:line="276" w:lineRule="auto"/>
        <w:rPr>
          <w:rFonts w:ascii="Palatino Linotype" w:hAnsi="Palatino Linotype"/>
          <w:sz w:val="24"/>
          <w:szCs w:val="24"/>
        </w:rPr>
      </w:pPr>
      <w:r w:rsidRPr="00807B43">
        <w:rPr>
          <w:rFonts w:ascii="Palatino Linotype" w:hAnsi="Palatino Linotype"/>
          <w:sz w:val="24"/>
          <w:szCs w:val="24"/>
        </w:rPr>
        <w:t>He wants us to enjoy life by using our resources properly.</w:t>
      </w:r>
    </w:p>
    <w:p w:rsidR="00807B43" w:rsidRPr="00807B43" w:rsidRDefault="00807B43"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Important verse to remember</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 xml:space="preserve">“You appointed him ruler over everything you made. You </w:t>
      </w:r>
      <w:ins w:id="16" w:author="User" w:date="2017-01-25T10:37:00Z">
        <w:r w:rsidRPr="00807B43">
          <w:rPr>
            <w:rFonts w:ascii="Palatino Linotype" w:hAnsi="Palatino Linotype"/>
            <w:sz w:val="24"/>
            <w:szCs w:val="24"/>
          </w:rPr>
          <w:t>placed</w:t>
        </w:r>
      </w:ins>
      <w:r w:rsidRPr="00807B43">
        <w:rPr>
          <w:rFonts w:ascii="Palatino Linotype" w:hAnsi="Palatino Linotype"/>
          <w:sz w:val="24"/>
          <w:szCs w:val="24"/>
        </w:rPr>
        <w:t xml:space="preserve"> him overall creation, sheep and cattle and the wild animals too; the birds and fish and the creatures in seas” Psalms 8:6, 7</w:t>
      </w:r>
      <w:proofErr w:type="gramStart"/>
      <w:r w:rsidRPr="00807B43">
        <w:rPr>
          <w:rFonts w:ascii="Palatino Linotype" w:hAnsi="Palatino Linotype"/>
          <w:sz w:val="24"/>
          <w:szCs w:val="24"/>
        </w:rPr>
        <w:t>,and</w:t>
      </w:r>
      <w:proofErr w:type="gramEnd"/>
      <w:r w:rsidRPr="00807B43">
        <w:rPr>
          <w:rFonts w:ascii="Palatino Linotype" w:hAnsi="Palatino Linotype"/>
          <w:sz w:val="24"/>
          <w:szCs w:val="24"/>
        </w:rPr>
        <w:t xml:space="preserve"> 8)</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807B43">
      <w:pPr>
        <w:pStyle w:val="ListParagraph"/>
        <w:numPr>
          <w:ilvl w:val="0"/>
          <w:numId w:val="34"/>
        </w:numPr>
        <w:spacing w:after="200" w:line="276" w:lineRule="auto"/>
        <w:rPr>
          <w:rFonts w:ascii="Palatino Linotype" w:hAnsi="Palatino Linotype"/>
          <w:sz w:val="24"/>
          <w:szCs w:val="24"/>
        </w:rPr>
      </w:pPr>
      <w:r w:rsidRPr="00807B43">
        <w:rPr>
          <w:rFonts w:ascii="Palatino Linotype" w:hAnsi="Palatino Linotype"/>
          <w:sz w:val="24"/>
          <w:szCs w:val="24"/>
        </w:rPr>
        <w:t>List down some things God gave us to look after?</w:t>
      </w:r>
    </w:p>
    <w:p w:rsidR="00807B43" w:rsidRPr="00807B43" w:rsidRDefault="00807B43" w:rsidP="00807B43">
      <w:pPr>
        <w:pStyle w:val="ListParagraph"/>
        <w:numPr>
          <w:ilvl w:val="0"/>
          <w:numId w:val="34"/>
        </w:numPr>
        <w:spacing w:after="200" w:line="276" w:lineRule="auto"/>
        <w:rPr>
          <w:rFonts w:ascii="Palatino Linotype" w:hAnsi="Palatino Linotype"/>
          <w:sz w:val="24"/>
          <w:szCs w:val="24"/>
        </w:rPr>
      </w:pPr>
      <w:r w:rsidRPr="00807B43">
        <w:rPr>
          <w:rFonts w:ascii="Palatino Linotype" w:hAnsi="Palatino Linotype"/>
          <w:sz w:val="24"/>
          <w:szCs w:val="24"/>
        </w:rPr>
        <w:t>What happens to us when we misuse our environment?</w:t>
      </w:r>
    </w:p>
    <w:p w:rsidR="00807B43" w:rsidRPr="00807B43" w:rsidRDefault="00807B43" w:rsidP="00807B43">
      <w:pPr>
        <w:pStyle w:val="ListParagraph"/>
        <w:numPr>
          <w:ilvl w:val="0"/>
          <w:numId w:val="34"/>
        </w:numPr>
        <w:spacing w:after="200" w:line="276" w:lineRule="auto"/>
        <w:rPr>
          <w:rFonts w:ascii="Palatino Linotype" w:hAnsi="Palatino Linotype"/>
          <w:sz w:val="24"/>
          <w:szCs w:val="24"/>
        </w:rPr>
      </w:pPr>
      <w:r w:rsidRPr="00807B43">
        <w:rPr>
          <w:rFonts w:ascii="Palatino Linotype" w:hAnsi="Palatino Linotype"/>
          <w:sz w:val="24"/>
          <w:szCs w:val="24"/>
        </w:rPr>
        <w:lastRenderedPageBreak/>
        <w:t>Why is the cutting down of trees bad</w:t>
      </w:r>
      <w:ins w:id="17"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4"/>
        </w:numPr>
        <w:spacing w:after="200" w:line="276" w:lineRule="auto"/>
        <w:rPr>
          <w:rFonts w:ascii="Palatino Linotype" w:hAnsi="Palatino Linotype"/>
          <w:sz w:val="24"/>
          <w:szCs w:val="24"/>
        </w:rPr>
      </w:pPr>
      <w:r w:rsidRPr="00807B43">
        <w:rPr>
          <w:rFonts w:ascii="Palatino Linotype" w:hAnsi="Palatino Linotype"/>
          <w:sz w:val="24"/>
          <w:szCs w:val="24"/>
        </w:rPr>
        <w:t>What does the term environment mean?</w:t>
      </w:r>
    </w:p>
    <w:p w:rsidR="00807B43" w:rsidRPr="00807B43" w:rsidRDefault="00807B43" w:rsidP="00807B43">
      <w:pPr>
        <w:pStyle w:val="ListParagraph"/>
        <w:numPr>
          <w:ilvl w:val="0"/>
          <w:numId w:val="34"/>
        </w:numPr>
        <w:spacing w:after="200" w:line="276" w:lineRule="auto"/>
        <w:rPr>
          <w:rFonts w:ascii="Palatino Linotype" w:hAnsi="Palatino Linotype"/>
          <w:sz w:val="24"/>
          <w:szCs w:val="24"/>
        </w:rPr>
      </w:pPr>
      <w:r w:rsidRPr="00807B43">
        <w:rPr>
          <w:rFonts w:ascii="Palatino Linotype" w:hAnsi="Palatino Linotype"/>
          <w:sz w:val="24"/>
          <w:szCs w:val="24"/>
        </w:rPr>
        <w:t>Mention five ways how we use God’s creation to live better life?</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rPr>
        <w:t>Unit:</w:t>
      </w:r>
      <w:r w:rsidR="002A66EA">
        <w:rPr>
          <w:rFonts w:ascii="Palatino Linotype" w:hAnsi="Palatino Linotype"/>
          <w:b/>
          <w:sz w:val="24"/>
          <w:szCs w:val="24"/>
        </w:rPr>
        <w:t xml:space="preserve"> </w:t>
      </w:r>
      <w:r w:rsidRPr="002A66EA">
        <w:rPr>
          <w:rFonts w:ascii="Palatino Linotype" w:hAnsi="Palatino Linotype"/>
          <w:b/>
          <w:sz w:val="24"/>
          <w:szCs w:val="24"/>
          <w:u w:val="single"/>
        </w:rPr>
        <w:t>God’s continuing love for his people</w:t>
      </w:r>
    </w:p>
    <w:p w:rsidR="00807B43" w:rsidRPr="002A66EA" w:rsidRDefault="00807B43" w:rsidP="00807B43">
      <w:pPr>
        <w:spacing w:after="0"/>
        <w:rPr>
          <w:rFonts w:ascii="Palatino Linotype" w:hAnsi="Palatino Linotype"/>
          <w:b/>
          <w:sz w:val="24"/>
          <w:szCs w:val="24"/>
          <w:u w:val="single"/>
        </w:rPr>
      </w:pPr>
      <w:r w:rsidRPr="002A66EA">
        <w:rPr>
          <w:rFonts w:ascii="Palatino Linotype" w:hAnsi="Palatino Linotype"/>
          <w:b/>
          <w:sz w:val="24"/>
          <w:szCs w:val="24"/>
        </w:rPr>
        <w:t xml:space="preserve">Lesson content: </w:t>
      </w:r>
      <w:r w:rsidRPr="002A66EA">
        <w:rPr>
          <w:rFonts w:ascii="Palatino Linotype" w:hAnsi="Palatino Linotype"/>
          <w:b/>
          <w:sz w:val="24"/>
          <w:szCs w:val="24"/>
          <w:u w:val="single"/>
        </w:rPr>
        <w:t>What happens when we disobey God (Genesis 3:1 – 24?)</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The story of Adam and Eve</w:t>
      </w:r>
    </w:p>
    <w:p w:rsidR="00807B43" w:rsidRPr="00807B43" w:rsidRDefault="00807B43" w:rsidP="002A66EA">
      <w:pPr>
        <w:pStyle w:val="ListParagraph"/>
        <w:numPr>
          <w:ilvl w:val="0"/>
          <w:numId w:val="62"/>
        </w:numPr>
        <w:spacing w:after="0" w:line="276" w:lineRule="auto"/>
        <w:rPr>
          <w:rFonts w:ascii="Palatino Linotype" w:hAnsi="Palatino Linotype"/>
          <w:sz w:val="24"/>
          <w:szCs w:val="24"/>
        </w:rPr>
      </w:pPr>
      <w:r w:rsidRPr="00807B43">
        <w:rPr>
          <w:rFonts w:ascii="Palatino Linotype" w:hAnsi="Palatino Linotype"/>
          <w:sz w:val="24"/>
          <w:szCs w:val="24"/>
        </w:rPr>
        <w:t>The first man to be created by God was Adam</w:t>
      </w:r>
      <w:ins w:id="18" w:author="User" w:date="2017-01-25T10:37:00Z">
        <w:r w:rsidRPr="00807B43">
          <w:rPr>
            <w:rFonts w:ascii="Palatino Linotype" w:hAnsi="Palatino Linotype"/>
            <w:sz w:val="24"/>
            <w:szCs w:val="24"/>
          </w:rPr>
          <w:t>.</w:t>
        </w:r>
      </w:ins>
    </w:p>
    <w:p w:rsidR="00807B43" w:rsidRPr="00807B43" w:rsidRDefault="00807B43" w:rsidP="002A66EA">
      <w:pPr>
        <w:pStyle w:val="ListParagraph"/>
        <w:numPr>
          <w:ilvl w:val="0"/>
          <w:numId w:val="62"/>
        </w:numPr>
        <w:spacing w:after="0" w:line="276" w:lineRule="auto"/>
        <w:rPr>
          <w:rFonts w:ascii="Palatino Linotype" w:hAnsi="Palatino Linotype"/>
          <w:sz w:val="24"/>
          <w:szCs w:val="24"/>
        </w:rPr>
      </w:pPr>
      <w:r w:rsidRPr="00807B43">
        <w:rPr>
          <w:rFonts w:ascii="Palatino Linotype" w:hAnsi="Palatino Linotype"/>
          <w:sz w:val="24"/>
          <w:szCs w:val="24"/>
        </w:rPr>
        <w:t>The name Adam means mankind</w:t>
      </w:r>
      <w:ins w:id="19" w:author="User" w:date="2017-01-25T10:37:00Z">
        <w:r w:rsidRPr="00807B43">
          <w:rPr>
            <w:rFonts w:ascii="Palatino Linotype" w:hAnsi="Palatino Linotype"/>
            <w:sz w:val="24"/>
            <w:szCs w:val="24"/>
          </w:rPr>
          <w:t>.</w:t>
        </w:r>
      </w:ins>
    </w:p>
    <w:p w:rsidR="00807B43" w:rsidRPr="00807B43" w:rsidRDefault="00807B43" w:rsidP="002A66EA">
      <w:pPr>
        <w:pStyle w:val="ListParagraph"/>
        <w:numPr>
          <w:ilvl w:val="0"/>
          <w:numId w:val="62"/>
        </w:numPr>
        <w:spacing w:after="0" w:line="276" w:lineRule="auto"/>
        <w:rPr>
          <w:rFonts w:ascii="Palatino Linotype" w:hAnsi="Palatino Linotype"/>
          <w:sz w:val="24"/>
          <w:szCs w:val="24"/>
        </w:rPr>
      </w:pPr>
      <w:r w:rsidRPr="00807B43">
        <w:rPr>
          <w:rFonts w:ascii="Palatino Linotype" w:hAnsi="Palatino Linotype"/>
          <w:sz w:val="24"/>
          <w:szCs w:val="24"/>
        </w:rPr>
        <w:t>He lived in the Garden of Eden</w:t>
      </w:r>
      <w:ins w:id="20" w:author="User" w:date="2017-01-25T10:37:00Z">
        <w:r w:rsidRPr="00807B43">
          <w:rPr>
            <w:rFonts w:ascii="Palatino Linotype" w:hAnsi="Palatino Linotype"/>
            <w:sz w:val="24"/>
            <w:szCs w:val="24"/>
          </w:rPr>
          <w:t>.</w:t>
        </w:r>
      </w:ins>
    </w:p>
    <w:p w:rsidR="00807B43" w:rsidRPr="00807B43" w:rsidRDefault="00807B43" w:rsidP="002A66EA">
      <w:pPr>
        <w:pStyle w:val="ListParagraph"/>
        <w:numPr>
          <w:ilvl w:val="0"/>
          <w:numId w:val="62"/>
        </w:numPr>
        <w:spacing w:after="0" w:line="276" w:lineRule="auto"/>
        <w:rPr>
          <w:rFonts w:ascii="Palatino Linotype" w:hAnsi="Palatino Linotype"/>
          <w:sz w:val="24"/>
          <w:szCs w:val="24"/>
        </w:rPr>
      </w:pPr>
      <w:r w:rsidRPr="00807B43">
        <w:rPr>
          <w:rFonts w:ascii="Palatino Linotype" w:hAnsi="Palatino Linotype"/>
          <w:sz w:val="24"/>
          <w:szCs w:val="24"/>
        </w:rPr>
        <w:t>The name Eve means living</w:t>
      </w:r>
      <w:ins w:id="21" w:author="User" w:date="2017-01-25T10:37:00Z">
        <w:r w:rsidRPr="00807B43">
          <w:rPr>
            <w:rFonts w:ascii="Palatino Linotype" w:hAnsi="Palatino Linotype"/>
            <w:sz w:val="24"/>
            <w:szCs w:val="24"/>
          </w:rPr>
          <w:t>.</w:t>
        </w:r>
      </w:ins>
    </w:p>
    <w:p w:rsidR="00807B43" w:rsidRPr="00807B43" w:rsidRDefault="00807B43" w:rsidP="002A66EA">
      <w:pPr>
        <w:pStyle w:val="ListParagraph"/>
        <w:numPr>
          <w:ilvl w:val="0"/>
          <w:numId w:val="62"/>
        </w:numPr>
        <w:spacing w:after="0" w:line="276" w:lineRule="auto"/>
        <w:rPr>
          <w:rFonts w:ascii="Palatino Linotype" w:hAnsi="Palatino Linotype"/>
          <w:sz w:val="24"/>
          <w:szCs w:val="24"/>
        </w:rPr>
      </w:pPr>
      <w:r w:rsidRPr="00807B43">
        <w:rPr>
          <w:rFonts w:ascii="Palatino Linotype" w:hAnsi="Palatino Linotype"/>
          <w:sz w:val="24"/>
          <w:szCs w:val="24"/>
        </w:rPr>
        <w:t>They disobeyed God by eating the forbidden fruit that God had refused them to eat</w:t>
      </w:r>
      <w:ins w:id="22" w:author="User" w:date="2017-01-25T10:37:00Z">
        <w:r w:rsidRPr="00807B43">
          <w:rPr>
            <w:rFonts w:ascii="Palatino Linotype" w:hAnsi="Palatino Linotype"/>
            <w:sz w:val="24"/>
            <w:szCs w:val="24"/>
          </w:rPr>
          <w:t>.</w:t>
        </w:r>
      </w:ins>
    </w:p>
    <w:p w:rsidR="00807B43" w:rsidRPr="00807B43" w:rsidRDefault="00807B43" w:rsidP="002A66EA">
      <w:pPr>
        <w:pStyle w:val="ListParagraph"/>
        <w:numPr>
          <w:ilvl w:val="0"/>
          <w:numId w:val="62"/>
        </w:numPr>
        <w:spacing w:after="0" w:line="276" w:lineRule="auto"/>
        <w:rPr>
          <w:rFonts w:ascii="Palatino Linotype" w:hAnsi="Palatino Linotype"/>
          <w:sz w:val="24"/>
          <w:szCs w:val="24"/>
        </w:rPr>
      </w:pPr>
      <w:r w:rsidRPr="00807B43">
        <w:rPr>
          <w:rFonts w:ascii="Palatino Linotype" w:hAnsi="Palatino Linotype"/>
          <w:sz w:val="24"/>
          <w:szCs w:val="24"/>
        </w:rPr>
        <w:t>Eve was tempted by the serpent</w:t>
      </w:r>
      <w:ins w:id="23" w:author="User" w:date="2017-01-25T10:37:00Z">
        <w:r w:rsidRPr="00807B43">
          <w:rPr>
            <w:rFonts w:ascii="Palatino Linotype" w:hAnsi="Palatino Linotype"/>
            <w:sz w:val="24"/>
            <w:szCs w:val="24"/>
          </w:rPr>
          <w:t xml:space="preserve"> to eat the forbidden fruit.</w:t>
        </w:r>
      </w:ins>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NOTE: When people sin?</w:t>
      </w:r>
    </w:p>
    <w:p w:rsidR="00807B43" w:rsidRPr="00807B43" w:rsidRDefault="00807B43" w:rsidP="00807B43">
      <w:pPr>
        <w:pStyle w:val="ListParagraph"/>
        <w:numPr>
          <w:ilvl w:val="0"/>
          <w:numId w:val="35"/>
        </w:numPr>
        <w:spacing w:after="200" w:line="276" w:lineRule="auto"/>
        <w:rPr>
          <w:rFonts w:ascii="Palatino Linotype" w:hAnsi="Palatino Linotype"/>
          <w:sz w:val="24"/>
          <w:szCs w:val="24"/>
        </w:rPr>
      </w:pPr>
      <w:r w:rsidRPr="00807B43">
        <w:rPr>
          <w:rFonts w:ascii="Palatino Linotype" w:hAnsi="Palatino Linotype"/>
          <w:sz w:val="24"/>
          <w:szCs w:val="24"/>
        </w:rPr>
        <w:t>God’s relationship with them gets spoilt</w:t>
      </w:r>
      <w:ins w:id="24"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5"/>
        </w:numPr>
        <w:spacing w:after="200" w:line="276" w:lineRule="auto"/>
        <w:rPr>
          <w:rFonts w:ascii="Palatino Linotype" w:hAnsi="Palatino Linotype"/>
          <w:sz w:val="24"/>
          <w:szCs w:val="24"/>
        </w:rPr>
      </w:pPr>
      <w:r w:rsidRPr="00807B43">
        <w:rPr>
          <w:rFonts w:ascii="Palatino Linotype" w:hAnsi="Palatino Linotype"/>
          <w:sz w:val="24"/>
          <w:szCs w:val="24"/>
        </w:rPr>
        <w:t>Sin creates fear and unhappiness to the sinners</w:t>
      </w:r>
      <w:ins w:id="25" w:author="User" w:date="2017-01-25T10:37:00Z">
        <w:r w:rsidRPr="00807B43">
          <w:rPr>
            <w:rFonts w:ascii="Palatino Linotype" w:hAnsi="Palatino Linotype"/>
            <w:sz w:val="24"/>
            <w:szCs w:val="24"/>
          </w:rPr>
          <w:t>.</w:t>
        </w:r>
      </w:ins>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Verses to remember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 xml:space="preserve">“Never let yourself think that you are wiser </w:t>
      </w:r>
      <w:ins w:id="26" w:author="User" w:date="2017-01-25T10:37:00Z">
        <w:r w:rsidRPr="00807B43">
          <w:rPr>
            <w:rFonts w:ascii="Palatino Linotype" w:hAnsi="Palatino Linotype"/>
            <w:sz w:val="24"/>
            <w:szCs w:val="24"/>
          </w:rPr>
          <w:t>than</w:t>
        </w:r>
      </w:ins>
      <w:r w:rsidRPr="00807B43">
        <w:rPr>
          <w:rFonts w:ascii="Palatino Linotype" w:hAnsi="Palatino Linotype"/>
          <w:sz w:val="24"/>
          <w:szCs w:val="24"/>
        </w:rPr>
        <w:t xml:space="preserve"> you are. Simply obey the Lord and refuse to do wrong” (Proverb 3:7)</w:t>
      </w:r>
    </w:p>
    <w:p w:rsidR="00807B43" w:rsidRPr="00807B43" w:rsidRDefault="00807B43"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807B43">
      <w:pPr>
        <w:pStyle w:val="ListParagraph"/>
        <w:numPr>
          <w:ilvl w:val="0"/>
          <w:numId w:val="36"/>
        </w:numPr>
        <w:spacing w:after="200" w:line="276" w:lineRule="auto"/>
        <w:ind w:hanging="720"/>
        <w:rPr>
          <w:rFonts w:ascii="Palatino Linotype" w:hAnsi="Palatino Linotype"/>
          <w:sz w:val="24"/>
          <w:szCs w:val="24"/>
        </w:rPr>
      </w:pPr>
      <w:r w:rsidRPr="00807B43">
        <w:rPr>
          <w:rFonts w:ascii="Palatino Linotype" w:hAnsi="Palatino Linotype"/>
          <w:sz w:val="24"/>
          <w:szCs w:val="24"/>
        </w:rPr>
        <w:t>Which garden did God give Adam and Eve to live in?</w:t>
      </w:r>
    </w:p>
    <w:p w:rsidR="00807B43" w:rsidRPr="00807B43" w:rsidRDefault="00807B43" w:rsidP="00807B43">
      <w:pPr>
        <w:pStyle w:val="ListParagraph"/>
        <w:numPr>
          <w:ilvl w:val="0"/>
          <w:numId w:val="36"/>
        </w:numPr>
        <w:spacing w:after="200" w:line="276" w:lineRule="auto"/>
        <w:ind w:hanging="720"/>
        <w:rPr>
          <w:rFonts w:ascii="Palatino Linotype" w:hAnsi="Palatino Linotype"/>
          <w:sz w:val="24"/>
          <w:szCs w:val="24"/>
        </w:rPr>
      </w:pPr>
      <w:r w:rsidRPr="00807B43">
        <w:rPr>
          <w:rFonts w:ascii="Palatino Linotype" w:hAnsi="Palatino Linotype"/>
          <w:sz w:val="24"/>
          <w:szCs w:val="24"/>
        </w:rPr>
        <w:t>Why were Adam and Eve sent away from Eden?</w:t>
      </w:r>
    </w:p>
    <w:p w:rsidR="00807B43" w:rsidRPr="00807B43" w:rsidRDefault="00807B43" w:rsidP="00807B43">
      <w:pPr>
        <w:pStyle w:val="ListParagraph"/>
        <w:numPr>
          <w:ilvl w:val="0"/>
          <w:numId w:val="36"/>
        </w:numPr>
        <w:spacing w:after="200" w:line="276" w:lineRule="auto"/>
        <w:ind w:hanging="720"/>
        <w:rPr>
          <w:rFonts w:ascii="Palatino Linotype" w:hAnsi="Palatino Linotype"/>
          <w:sz w:val="24"/>
          <w:szCs w:val="24"/>
        </w:rPr>
      </w:pPr>
      <w:r w:rsidRPr="00807B43">
        <w:rPr>
          <w:rFonts w:ascii="Palatino Linotype" w:hAnsi="Palatino Linotype"/>
          <w:sz w:val="24"/>
          <w:szCs w:val="24"/>
        </w:rPr>
        <w:t>Give two reasons why sinning is bad</w:t>
      </w:r>
      <w:ins w:id="27"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6"/>
        </w:numPr>
        <w:spacing w:after="200" w:line="276" w:lineRule="auto"/>
        <w:ind w:hanging="720"/>
        <w:rPr>
          <w:rFonts w:ascii="Palatino Linotype" w:hAnsi="Palatino Linotype"/>
          <w:sz w:val="24"/>
          <w:szCs w:val="24"/>
        </w:rPr>
      </w:pPr>
      <w:r w:rsidRPr="00807B43">
        <w:rPr>
          <w:rFonts w:ascii="Palatino Linotype" w:hAnsi="Palatino Linotype"/>
          <w:sz w:val="24"/>
          <w:szCs w:val="24"/>
        </w:rPr>
        <w:t>What does the term sin mean?</w:t>
      </w:r>
    </w:p>
    <w:p w:rsidR="00807B43" w:rsidRPr="00807B43" w:rsidRDefault="00807B43" w:rsidP="00807B43">
      <w:pPr>
        <w:pStyle w:val="ListParagraph"/>
        <w:numPr>
          <w:ilvl w:val="0"/>
          <w:numId w:val="36"/>
        </w:numPr>
        <w:spacing w:after="200" w:line="276" w:lineRule="auto"/>
        <w:ind w:hanging="720"/>
        <w:rPr>
          <w:rFonts w:ascii="Palatino Linotype" w:hAnsi="Palatino Linotype"/>
          <w:sz w:val="24"/>
          <w:szCs w:val="24"/>
        </w:rPr>
      </w:pPr>
      <w:r w:rsidRPr="00807B43">
        <w:rPr>
          <w:rFonts w:ascii="Palatino Linotype" w:hAnsi="Palatino Linotype"/>
          <w:sz w:val="24"/>
          <w:szCs w:val="24"/>
        </w:rPr>
        <w:t>Mention four acts of sin in society?</w:t>
      </w:r>
    </w:p>
    <w:p w:rsidR="00807B43" w:rsidRPr="00807B43" w:rsidRDefault="00807B43" w:rsidP="00807B43">
      <w:pPr>
        <w:pStyle w:val="ListParagraph"/>
        <w:numPr>
          <w:ilvl w:val="0"/>
          <w:numId w:val="36"/>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Which punishments did God give to; </w:t>
      </w:r>
    </w:p>
    <w:p w:rsidR="00807B43" w:rsidRPr="00807B43" w:rsidRDefault="00807B43" w:rsidP="002A66EA">
      <w:pPr>
        <w:pStyle w:val="ListParagraph"/>
        <w:rPr>
          <w:rFonts w:ascii="Palatino Linotype" w:hAnsi="Palatino Linotype"/>
          <w:sz w:val="24"/>
          <w:szCs w:val="24"/>
        </w:rPr>
      </w:pPr>
      <w:r w:rsidRPr="00807B43">
        <w:rPr>
          <w:rFonts w:ascii="Palatino Linotype" w:hAnsi="Palatino Linotype"/>
          <w:sz w:val="24"/>
          <w:szCs w:val="24"/>
        </w:rPr>
        <w:t>(</w:t>
      </w:r>
      <w:proofErr w:type="spellStart"/>
      <w:r w:rsidRPr="00807B43">
        <w:rPr>
          <w:rFonts w:ascii="Palatino Linotype" w:hAnsi="Palatino Linotype"/>
          <w:sz w:val="24"/>
          <w:szCs w:val="24"/>
        </w:rPr>
        <w:t>i</w:t>
      </w:r>
      <w:proofErr w:type="spellEnd"/>
      <w:r w:rsidRPr="00807B43">
        <w:rPr>
          <w:rFonts w:ascii="Palatino Linotype" w:hAnsi="Palatino Linotype"/>
          <w:sz w:val="24"/>
          <w:szCs w:val="24"/>
        </w:rPr>
        <w:t xml:space="preserve">) Adam </w:t>
      </w:r>
      <w:r w:rsidR="002A66EA">
        <w:rPr>
          <w:rFonts w:ascii="Palatino Linotype" w:hAnsi="Palatino Linotype"/>
          <w:sz w:val="24"/>
          <w:szCs w:val="24"/>
        </w:rPr>
        <w:t xml:space="preserve">                           </w:t>
      </w:r>
      <w:r w:rsidRPr="00807B43">
        <w:rPr>
          <w:rFonts w:ascii="Palatino Linotype" w:hAnsi="Palatino Linotype"/>
          <w:sz w:val="24"/>
          <w:szCs w:val="24"/>
        </w:rPr>
        <w:t>(ii) Eve</w:t>
      </w:r>
    </w:p>
    <w:p w:rsidR="00807B43" w:rsidRPr="00807B43" w:rsidRDefault="00807B43" w:rsidP="00807B43">
      <w:pPr>
        <w:pStyle w:val="ListParagraph"/>
        <w:numPr>
          <w:ilvl w:val="0"/>
          <w:numId w:val="36"/>
        </w:numPr>
        <w:spacing w:after="200" w:line="276" w:lineRule="auto"/>
        <w:ind w:hanging="720"/>
        <w:rPr>
          <w:rFonts w:ascii="Palatino Linotype" w:hAnsi="Palatino Linotype"/>
          <w:sz w:val="24"/>
          <w:szCs w:val="24"/>
        </w:rPr>
      </w:pPr>
      <w:r w:rsidRPr="00807B43">
        <w:rPr>
          <w:rFonts w:ascii="Palatino Linotype" w:hAnsi="Palatino Linotype"/>
          <w:sz w:val="24"/>
          <w:szCs w:val="24"/>
        </w:rPr>
        <w:t>Who succeeded Abel</w:t>
      </w:r>
      <w:ins w:id="28"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6"/>
        </w:numPr>
        <w:spacing w:after="200" w:line="276" w:lineRule="auto"/>
        <w:ind w:hanging="720"/>
        <w:rPr>
          <w:rFonts w:ascii="Palatino Linotype" w:hAnsi="Palatino Linotype"/>
          <w:sz w:val="24"/>
          <w:szCs w:val="24"/>
        </w:rPr>
      </w:pPr>
      <w:r w:rsidRPr="00807B43">
        <w:rPr>
          <w:rFonts w:ascii="Palatino Linotype" w:hAnsi="Palatino Linotype"/>
          <w:sz w:val="24"/>
          <w:szCs w:val="24"/>
        </w:rPr>
        <w:t>Why did Cain kill his brother Abel</w:t>
      </w:r>
      <w:ins w:id="29"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6"/>
        </w:numPr>
        <w:spacing w:after="200" w:line="276" w:lineRule="auto"/>
        <w:ind w:hanging="720"/>
        <w:rPr>
          <w:rFonts w:ascii="Palatino Linotype" w:hAnsi="Palatino Linotype"/>
          <w:sz w:val="24"/>
          <w:szCs w:val="24"/>
        </w:rPr>
      </w:pPr>
      <w:r w:rsidRPr="00807B43">
        <w:rPr>
          <w:rFonts w:ascii="Palatino Linotype" w:hAnsi="Palatino Linotype"/>
          <w:sz w:val="24"/>
          <w:szCs w:val="24"/>
        </w:rPr>
        <w:t>What should a good Christian do after sinning</w:t>
      </w:r>
      <w:ins w:id="30"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6"/>
        </w:numPr>
        <w:spacing w:after="200" w:line="276" w:lineRule="auto"/>
        <w:ind w:hanging="720"/>
        <w:rPr>
          <w:rFonts w:ascii="Palatino Linotype" w:hAnsi="Palatino Linotype"/>
          <w:sz w:val="24"/>
          <w:szCs w:val="24"/>
        </w:rPr>
      </w:pPr>
      <w:r w:rsidRPr="00807B43">
        <w:rPr>
          <w:rFonts w:ascii="Palatino Linotype" w:hAnsi="Palatino Linotype"/>
          <w:sz w:val="24"/>
          <w:szCs w:val="24"/>
        </w:rPr>
        <w:t>Who were the sons of Adam and Eve?</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rPr>
        <w:lastRenderedPageBreak/>
        <w:t>Unit:</w:t>
      </w:r>
      <w:r w:rsidR="002A66EA" w:rsidRPr="002A66EA">
        <w:rPr>
          <w:rFonts w:ascii="Palatino Linotype" w:hAnsi="Palatino Linotype"/>
          <w:b/>
          <w:sz w:val="24"/>
          <w:szCs w:val="24"/>
        </w:rPr>
        <w:t xml:space="preserve"> </w:t>
      </w:r>
      <w:r w:rsidRPr="002A66EA">
        <w:rPr>
          <w:rFonts w:ascii="Palatino Linotype" w:hAnsi="Palatino Linotype"/>
          <w:b/>
          <w:sz w:val="24"/>
          <w:szCs w:val="24"/>
          <w:u w:val="single"/>
        </w:rPr>
        <w:t>God’s continuing love for his people.</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rPr>
        <w:t xml:space="preserve">Lesson content: </w:t>
      </w:r>
      <w:r w:rsidRPr="002A66EA">
        <w:rPr>
          <w:rFonts w:ascii="Palatino Linotype" w:hAnsi="Palatino Linotype"/>
          <w:b/>
          <w:sz w:val="24"/>
          <w:szCs w:val="24"/>
          <w:u w:val="single"/>
        </w:rPr>
        <w:t>Asking God for forgiveness when we do wrong.</w:t>
      </w:r>
    </w:p>
    <w:p w:rsidR="00807B43" w:rsidRPr="00807B43" w:rsidRDefault="00807B43" w:rsidP="002A66EA">
      <w:pPr>
        <w:pStyle w:val="ListParagraph"/>
        <w:numPr>
          <w:ilvl w:val="0"/>
          <w:numId w:val="63"/>
        </w:numPr>
        <w:spacing w:after="0" w:line="276" w:lineRule="auto"/>
        <w:rPr>
          <w:rFonts w:ascii="Palatino Linotype" w:hAnsi="Palatino Linotype"/>
          <w:sz w:val="24"/>
          <w:szCs w:val="24"/>
        </w:rPr>
      </w:pPr>
      <w:r w:rsidRPr="00807B43">
        <w:rPr>
          <w:rFonts w:ascii="Palatino Linotype" w:hAnsi="Palatino Linotype"/>
          <w:sz w:val="24"/>
          <w:szCs w:val="24"/>
        </w:rPr>
        <w:t>When we sin, we lose peace with God.</w:t>
      </w:r>
    </w:p>
    <w:p w:rsidR="00807B43" w:rsidRPr="00807B43" w:rsidRDefault="00807B43" w:rsidP="002A66EA">
      <w:pPr>
        <w:pStyle w:val="ListParagraph"/>
        <w:numPr>
          <w:ilvl w:val="0"/>
          <w:numId w:val="63"/>
        </w:numPr>
        <w:spacing w:after="0" w:line="276" w:lineRule="auto"/>
        <w:rPr>
          <w:rFonts w:ascii="Palatino Linotype" w:hAnsi="Palatino Linotype"/>
          <w:sz w:val="24"/>
          <w:szCs w:val="24"/>
        </w:rPr>
      </w:pPr>
      <w:r w:rsidRPr="00807B43">
        <w:rPr>
          <w:rFonts w:ascii="Palatino Linotype" w:hAnsi="Palatino Linotype"/>
          <w:sz w:val="24"/>
          <w:szCs w:val="24"/>
        </w:rPr>
        <w:t xml:space="preserve">We feel guilty and rejected. But God is kind and merciful. </w:t>
      </w:r>
    </w:p>
    <w:p w:rsidR="00807B43" w:rsidRPr="00807B43" w:rsidRDefault="00807B43" w:rsidP="002A66EA">
      <w:pPr>
        <w:pStyle w:val="ListParagraph"/>
        <w:numPr>
          <w:ilvl w:val="0"/>
          <w:numId w:val="63"/>
        </w:numPr>
        <w:spacing w:after="0" w:line="276" w:lineRule="auto"/>
        <w:rPr>
          <w:rFonts w:ascii="Palatino Linotype" w:hAnsi="Palatino Linotype"/>
          <w:sz w:val="24"/>
          <w:szCs w:val="24"/>
        </w:rPr>
      </w:pPr>
      <w:r w:rsidRPr="00807B43">
        <w:rPr>
          <w:rFonts w:ascii="Palatino Linotype" w:hAnsi="Palatino Linotype"/>
          <w:sz w:val="24"/>
          <w:szCs w:val="24"/>
        </w:rPr>
        <w:t>After confessing our sins and asking for forgiveness. God forgives us.</w:t>
      </w:r>
    </w:p>
    <w:p w:rsidR="00807B43" w:rsidRPr="00807B43" w:rsidRDefault="00807B43" w:rsidP="002A66EA">
      <w:pPr>
        <w:pStyle w:val="ListParagraph"/>
        <w:numPr>
          <w:ilvl w:val="0"/>
          <w:numId w:val="63"/>
        </w:numPr>
        <w:spacing w:after="0" w:line="276" w:lineRule="auto"/>
        <w:rPr>
          <w:rFonts w:ascii="Palatino Linotype" w:hAnsi="Palatino Linotype"/>
          <w:sz w:val="24"/>
          <w:szCs w:val="24"/>
        </w:rPr>
      </w:pPr>
      <w:r w:rsidRPr="00807B43">
        <w:rPr>
          <w:rFonts w:ascii="Palatino Linotype" w:hAnsi="Palatino Linotype"/>
          <w:sz w:val="24"/>
          <w:szCs w:val="24"/>
        </w:rPr>
        <w:t>God forgives us only when we are ready to turn away from our sins (Narrate the story of the lost son, study Luke 15:11 – 32)</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From the story of the lost son, we learn that</w:t>
      </w:r>
    </w:p>
    <w:p w:rsidR="00807B43" w:rsidRPr="00807B43" w:rsidRDefault="00807B43" w:rsidP="00807B43">
      <w:pPr>
        <w:pStyle w:val="ListParagraph"/>
        <w:numPr>
          <w:ilvl w:val="0"/>
          <w:numId w:val="37"/>
        </w:numPr>
        <w:spacing w:after="200" w:line="276" w:lineRule="auto"/>
        <w:rPr>
          <w:rFonts w:ascii="Palatino Linotype" w:hAnsi="Palatino Linotype"/>
          <w:sz w:val="24"/>
          <w:szCs w:val="24"/>
        </w:rPr>
      </w:pPr>
      <w:r w:rsidRPr="00807B43">
        <w:rPr>
          <w:rFonts w:ascii="Palatino Linotype" w:hAnsi="Palatino Linotype"/>
          <w:sz w:val="24"/>
          <w:szCs w:val="24"/>
        </w:rPr>
        <w:t>We need to be patient</w:t>
      </w:r>
      <w:ins w:id="31"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7"/>
        </w:numPr>
        <w:spacing w:after="200" w:line="276" w:lineRule="auto"/>
        <w:rPr>
          <w:rFonts w:ascii="Palatino Linotype" w:hAnsi="Palatino Linotype"/>
          <w:sz w:val="24"/>
          <w:szCs w:val="24"/>
        </w:rPr>
      </w:pPr>
      <w:r w:rsidRPr="00807B43">
        <w:rPr>
          <w:rFonts w:ascii="Palatino Linotype" w:hAnsi="Palatino Linotype"/>
          <w:sz w:val="24"/>
          <w:szCs w:val="24"/>
        </w:rPr>
        <w:t xml:space="preserve">When one sins; he / she </w:t>
      </w:r>
      <w:proofErr w:type="gramStart"/>
      <w:r w:rsidRPr="00807B43">
        <w:rPr>
          <w:rFonts w:ascii="Palatino Linotype" w:hAnsi="Palatino Linotype"/>
          <w:sz w:val="24"/>
          <w:szCs w:val="24"/>
        </w:rPr>
        <w:t>has</w:t>
      </w:r>
      <w:proofErr w:type="gramEnd"/>
      <w:r w:rsidRPr="00807B43">
        <w:rPr>
          <w:rFonts w:ascii="Palatino Linotype" w:hAnsi="Palatino Linotype"/>
          <w:sz w:val="24"/>
          <w:szCs w:val="24"/>
        </w:rPr>
        <w:t xml:space="preserve"> to repent</w:t>
      </w:r>
      <w:ins w:id="32"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7"/>
        </w:numPr>
        <w:spacing w:after="200" w:line="276" w:lineRule="auto"/>
        <w:rPr>
          <w:rFonts w:ascii="Palatino Linotype" w:hAnsi="Palatino Linotype"/>
          <w:sz w:val="24"/>
          <w:szCs w:val="24"/>
        </w:rPr>
      </w:pPr>
      <w:r w:rsidRPr="00807B43">
        <w:rPr>
          <w:rFonts w:ascii="Palatino Linotype" w:hAnsi="Palatino Linotype"/>
          <w:sz w:val="24"/>
          <w:szCs w:val="24"/>
        </w:rPr>
        <w:t>When one repents, he / she should be forgiven</w:t>
      </w:r>
      <w:ins w:id="33"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7"/>
        </w:numPr>
        <w:spacing w:after="200" w:line="276" w:lineRule="auto"/>
        <w:rPr>
          <w:rFonts w:ascii="Palatino Linotype" w:hAnsi="Palatino Linotype"/>
          <w:sz w:val="24"/>
          <w:szCs w:val="24"/>
        </w:rPr>
      </w:pPr>
      <w:r w:rsidRPr="00807B43">
        <w:rPr>
          <w:rFonts w:ascii="Palatino Linotype" w:hAnsi="Palatino Linotype"/>
          <w:sz w:val="24"/>
          <w:szCs w:val="24"/>
        </w:rPr>
        <w:t>We should listen and respect our parents</w:t>
      </w:r>
      <w:ins w:id="34"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7"/>
        </w:numPr>
        <w:spacing w:after="0" w:line="276" w:lineRule="auto"/>
        <w:rPr>
          <w:rFonts w:ascii="Palatino Linotype" w:hAnsi="Palatino Linotype"/>
          <w:sz w:val="24"/>
          <w:szCs w:val="24"/>
        </w:rPr>
      </w:pPr>
      <w:r w:rsidRPr="00807B43">
        <w:rPr>
          <w:rFonts w:ascii="Palatino Linotype" w:hAnsi="Palatino Linotype"/>
          <w:sz w:val="24"/>
          <w:szCs w:val="24"/>
        </w:rPr>
        <w:t>God loves us as our father and is ready to forgive us when we repent</w:t>
      </w:r>
      <w:ins w:id="35" w:author="User" w:date="2017-01-25T10:37:00Z">
        <w:r w:rsidRPr="00807B43">
          <w:rPr>
            <w:rFonts w:ascii="Palatino Linotype" w:hAnsi="Palatino Linotype"/>
            <w:sz w:val="24"/>
            <w:szCs w:val="24"/>
          </w:rPr>
          <w:t>.</w:t>
        </w:r>
      </w:ins>
    </w:p>
    <w:p w:rsidR="00807B43" w:rsidRPr="00807B43" w:rsidRDefault="00807B43"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Verse to remember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1</w:t>
      </w:r>
      <w:r w:rsidRPr="00807B43">
        <w:rPr>
          <w:rFonts w:ascii="Palatino Linotype" w:hAnsi="Palatino Linotype"/>
          <w:sz w:val="24"/>
          <w:szCs w:val="24"/>
          <w:vertAlign w:val="superscript"/>
        </w:rPr>
        <w:t>st</w:t>
      </w:r>
      <w:r w:rsidRPr="00807B43">
        <w:rPr>
          <w:rFonts w:ascii="Palatino Linotype" w:hAnsi="Palatino Linotype"/>
          <w:sz w:val="24"/>
          <w:szCs w:val="24"/>
        </w:rPr>
        <w:t xml:space="preserve"> John 1:18 – 19</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807B43">
      <w:pPr>
        <w:pStyle w:val="ListParagraph"/>
        <w:numPr>
          <w:ilvl w:val="0"/>
          <w:numId w:val="38"/>
        </w:numPr>
        <w:spacing w:after="200" w:line="276" w:lineRule="auto"/>
        <w:ind w:hanging="720"/>
        <w:rPr>
          <w:rFonts w:ascii="Palatino Linotype" w:hAnsi="Palatino Linotype"/>
          <w:sz w:val="24"/>
          <w:szCs w:val="24"/>
        </w:rPr>
      </w:pPr>
      <w:r w:rsidRPr="00807B43">
        <w:rPr>
          <w:rFonts w:ascii="Palatino Linotype" w:hAnsi="Palatino Linotype"/>
          <w:sz w:val="24"/>
          <w:szCs w:val="24"/>
        </w:rPr>
        <w:t>When is God ready to forgive us</w:t>
      </w:r>
      <w:ins w:id="36" w:author="User" w:date="2017-01-25T10:37:00Z">
        <w:r w:rsidRPr="00807B43">
          <w:rPr>
            <w:rFonts w:ascii="Palatino Linotype" w:hAnsi="Palatino Linotype"/>
            <w:sz w:val="24"/>
            <w:szCs w:val="24"/>
          </w:rPr>
          <w:t>?</w:t>
        </w:r>
      </w:ins>
    </w:p>
    <w:p w:rsidR="00807B43" w:rsidRPr="00807B43" w:rsidRDefault="00807B43" w:rsidP="00807B43">
      <w:pPr>
        <w:pStyle w:val="ListParagraph"/>
        <w:numPr>
          <w:ilvl w:val="0"/>
          <w:numId w:val="38"/>
        </w:numPr>
        <w:spacing w:after="200" w:line="276" w:lineRule="auto"/>
        <w:ind w:hanging="720"/>
        <w:rPr>
          <w:rFonts w:ascii="Palatino Linotype" w:hAnsi="Palatino Linotype"/>
          <w:sz w:val="24"/>
          <w:szCs w:val="24"/>
        </w:rPr>
      </w:pPr>
      <w:r w:rsidRPr="00807B43">
        <w:rPr>
          <w:rFonts w:ascii="Palatino Linotype" w:hAnsi="Palatino Linotype"/>
          <w:sz w:val="24"/>
          <w:szCs w:val="24"/>
        </w:rPr>
        <w:t>What is a parable?</w:t>
      </w:r>
    </w:p>
    <w:p w:rsidR="00807B43" w:rsidRPr="00807B43" w:rsidRDefault="00807B43" w:rsidP="00807B43">
      <w:pPr>
        <w:pStyle w:val="ListParagraph"/>
        <w:numPr>
          <w:ilvl w:val="0"/>
          <w:numId w:val="38"/>
        </w:numPr>
        <w:spacing w:after="200" w:line="276" w:lineRule="auto"/>
        <w:ind w:hanging="720"/>
        <w:rPr>
          <w:rFonts w:ascii="Palatino Linotype" w:hAnsi="Palatino Linotype"/>
          <w:sz w:val="24"/>
          <w:szCs w:val="24"/>
        </w:rPr>
      </w:pPr>
      <w:r w:rsidRPr="00807B43">
        <w:rPr>
          <w:rFonts w:ascii="Palatino Linotype" w:hAnsi="Palatino Linotype"/>
          <w:sz w:val="24"/>
          <w:szCs w:val="24"/>
        </w:rPr>
        <w:t>List three lessons we learn from the story of the lost son.</w:t>
      </w:r>
    </w:p>
    <w:p w:rsidR="00807B43" w:rsidRPr="00807B43" w:rsidRDefault="00807B43" w:rsidP="00807B43">
      <w:pPr>
        <w:pStyle w:val="ListParagraph"/>
        <w:numPr>
          <w:ilvl w:val="0"/>
          <w:numId w:val="38"/>
        </w:numPr>
        <w:spacing w:after="200" w:line="276" w:lineRule="auto"/>
        <w:ind w:hanging="720"/>
        <w:rPr>
          <w:rFonts w:ascii="Palatino Linotype" w:hAnsi="Palatino Linotype"/>
          <w:sz w:val="24"/>
          <w:szCs w:val="24"/>
        </w:rPr>
      </w:pPr>
      <w:r w:rsidRPr="00807B43">
        <w:rPr>
          <w:rFonts w:ascii="Palatino Linotype" w:hAnsi="Palatino Linotype"/>
          <w:sz w:val="24"/>
          <w:szCs w:val="24"/>
        </w:rPr>
        <w:t>Give the meaning of the term repent.</w:t>
      </w:r>
    </w:p>
    <w:p w:rsidR="00807B43" w:rsidRPr="00807B43" w:rsidRDefault="00807B43" w:rsidP="00807B43">
      <w:pPr>
        <w:pStyle w:val="ListParagraph"/>
        <w:numPr>
          <w:ilvl w:val="0"/>
          <w:numId w:val="38"/>
        </w:numPr>
        <w:spacing w:after="200" w:line="276" w:lineRule="auto"/>
        <w:ind w:hanging="720"/>
        <w:rPr>
          <w:rFonts w:ascii="Palatino Linotype" w:hAnsi="Palatino Linotype"/>
          <w:sz w:val="24"/>
          <w:szCs w:val="24"/>
        </w:rPr>
      </w:pPr>
      <w:r w:rsidRPr="00807B43">
        <w:rPr>
          <w:rFonts w:ascii="Palatino Linotype" w:hAnsi="Palatino Linotype"/>
          <w:sz w:val="24"/>
          <w:szCs w:val="24"/>
        </w:rPr>
        <w:t>Why did Jesus use parables in his teaching?</w:t>
      </w:r>
    </w:p>
    <w:p w:rsidR="00807B43" w:rsidRPr="00807B43" w:rsidRDefault="00807B43" w:rsidP="00807B43">
      <w:pPr>
        <w:pStyle w:val="ListParagraph"/>
        <w:numPr>
          <w:ilvl w:val="0"/>
          <w:numId w:val="38"/>
        </w:numPr>
        <w:spacing w:after="0" w:line="276" w:lineRule="auto"/>
        <w:ind w:hanging="720"/>
        <w:rPr>
          <w:rFonts w:ascii="Palatino Linotype" w:hAnsi="Palatino Linotype"/>
          <w:sz w:val="24"/>
          <w:szCs w:val="24"/>
        </w:rPr>
      </w:pPr>
      <w:r w:rsidRPr="00807B43">
        <w:rPr>
          <w:rFonts w:ascii="Palatino Linotype" w:hAnsi="Palatino Linotype"/>
          <w:sz w:val="24"/>
          <w:szCs w:val="24"/>
        </w:rPr>
        <w:t>Mention four examples of parables in the bible.</w:t>
      </w:r>
    </w:p>
    <w:p w:rsidR="00807B43" w:rsidRPr="00807B43" w:rsidRDefault="00807B43" w:rsidP="00807B43">
      <w:pPr>
        <w:pStyle w:val="ListParagraph"/>
        <w:spacing w:after="0"/>
        <w:rPr>
          <w:rFonts w:ascii="Palatino Linotype" w:hAnsi="Palatino Linotype"/>
          <w:sz w:val="24"/>
          <w:szCs w:val="24"/>
        </w:rPr>
      </w:pPr>
    </w:p>
    <w:p w:rsidR="00807B43" w:rsidRPr="002A66EA" w:rsidRDefault="00807B43" w:rsidP="00807B43">
      <w:pPr>
        <w:spacing w:after="0"/>
        <w:rPr>
          <w:rFonts w:ascii="Palatino Linotype" w:hAnsi="Palatino Linotype"/>
          <w:b/>
          <w:sz w:val="24"/>
          <w:szCs w:val="24"/>
          <w:u w:val="single"/>
        </w:rPr>
      </w:pPr>
      <w:r w:rsidRPr="002A66EA">
        <w:rPr>
          <w:rFonts w:ascii="Palatino Linotype" w:hAnsi="Palatino Linotype"/>
          <w:b/>
          <w:sz w:val="24"/>
          <w:szCs w:val="24"/>
          <w:u w:val="single"/>
        </w:rPr>
        <w:t xml:space="preserve">God’s continuing love for his people </w:t>
      </w:r>
    </w:p>
    <w:p w:rsidR="00807B43" w:rsidRPr="002A66EA" w:rsidRDefault="00807B43" w:rsidP="00807B43">
      <w:pPr>
        <w:spacing w:after="0"/>
        <w:rPr>
          <w:rFonts w:ascii="Palatino Linotype" w:hAnsi="Palatino Linotype"/>
          <w:b/>
          <w:sz w:val="24"/>
          <w:szCs w:val="24"/>
        </w:rPr>
      </w:pPr>
      <w:proofErr w:type="gramStart"/>
      <w:r w:rsidRPr="002A66EA">
        <w:rPr>
          <w:rFonts w:ascii="Palatino Linotype" w:hAnsi="Palatino Linotype"/>
          <w:b/>
          <w:sz w:val="24"/>
          <w:szCs w:val="24"/>
          <w:u w:val="single"/>
        </w:rPr>
        <w:t>The purpose of the coming of Jesus.</w:t>
      </w:r>
      <w:proofErr w:type="gramEnd"/>
    </w:p>
    <w:p w:rsidR="00807B43" w:rsidRPr="00807B43" w:rsidRDefault="00807B43" w:rsidP="002A66EA">
      <w:pPr>
        <w:pStyle w:val="ListParagraph"/>
        <w:numPr>
          <w:ilvl w:val="0"/>
          <w:numId w:val="64"/>
        </w:numPr>
        <w:spacing w:after="200" w:line="276" w:lineRule="auto"/>
        <w:rPr>
          <w:rFonts w:ascii="Palatino Linotype" w:hAnsi="Palatino Linotype"/>
          <w:sz w:val="24"/>
          <w:szCs w:val="24"/>
        </w:rPr>
      </w:pPr>
      <w:r w:rsidRPr="00807B43">
        <w:rPr>
          <w:rFonts w:ascii="Palatino Linotype" w:hAnsi="Palatino Linotype"/>
          <w:sz w:val="24"/>
          <w:szCs w:val="24"/>
        </w:rPr>
        <w:t>Through the sin that Adam and Eve committed all human beings fell short of God’s glory.</w:t>
      </w:r>
    </w:p>
    <w:p w:rsidR="00807B43" w:rsidRPr="00807B43" w:rsidRDefault="00807B43" w:rsidP="002A66EA">
      <w:pPr>
        <w:pStyle w:val="ListParagraph"/>
        <w:numPr>
          <w:ilvl w:val="0"/>
          <w:numId w:val="64"/>
        </w:numPr>
        <w:spacing w:after="200" w:line="276" w:lineRule="auto"/>
        <w:rPr>
          <w:rFonts w:ascii="Palatino Linotype" w:hAnsi="Palatino Linotype"/>
          <w:sz w:val="24"/>
          <w:szCs w:val="24"/>
        </w:rPr>
      </w:pPr>
      <w:r w:rsidRPr="00807B43">
        <w:rPr>
          <w:rFonts w:ascii="Palatino Linotype" w:hAnsi="Palatino Linotype"/>
          <w:sz w:val="24"/>
          <w:szCs w:val="24"/>
        </w:rPr>
        <w:t xml:space="preserve">There was need for a </w:t>
      </w:r>
      <w:proofErr w:type="spellStart"/>
      <w:r w:rsidRPr="00807B43">
        <w:rPr>
          <w:rFonts w:ascii="Palatino Linotype" w:hAnsi="Palatino Linotype"/>
          <w:sz w:val="24"/>
          <w:szCs w:val="24"/>
        </w:rPr>
        <w:t>savoir</w:t>
      </w:r>
      <w:proofErr w:type="spellEnd"/>
      <w:r w:rsidRPr="00807B43">
        <w:rPr>
          <w:rFonts w:ascii="Palatino Linotype" w:hAnsi="Palatino Linotype"/>
          <w:sz w:val="24"/>
          <w:szCs w:val="24"/>
        </w:rPr>
        <w:t>.</w:t>
      </w:r>
    </w:p>
    <w:p w:rsidR="00807B43" w:rsidRPr="00807B43" w:rsidRDefault="00807B43" w:rsidP="002A66EA">
      <w:pPr>
        <w:pStyle w:val="ListParagraph"/>
        <w:numPr>
          <w:ilvl w:val="0"/>
          <w:numId w:val="64"/>
        </w:numPr>
        <w:spacing w:after="200" w:line="276" w:lineRule="auto"/>
        <w:rPr>
          <w:rFonts w:ascii="Palatino Linotype" w:hAnsi="Palatino Linotype"/>
          <w:sz w:val="24"/>
          <w:szCs w:val="24"/>
        </w:rPr>
      </w:pPr>
      <w:r w:rsidRPr="00807B43">
        <w:rPr>
          <w:rFonts w:ascii="Palatino Linotype" w:hAnsi="Palatino Linotype"/>
          <w:sz w:val="24"/>
          <w:szCs w:val="24"/>
        </w:rPr>
        <w:t>A savior is someone who is able to get someone out of danger.</w:t>
      </w:r>
    </w:p>
    <w:p w:rsidR="00807B43" w:rsidRPr="00807B43" w:rsidRDefault="00807B43" w:rsidP="002A66EA">
      <w:pPr>
        <w:pStyle w:val="ListParagraph"/>
        <w:numPr>
          <w:ilvl w:val="0"/>
          <w:numId w:val="64"/>
        </w:numPr>
        <w:spacing w:after="200" w:line="276" w:lineRule="auto"/>
        <w:rPr>
          <w:rFonts w:ascii="Palatino Linotype" w:hAnsi="Palatino Linotype"/>
          <w:sz w:val="24"/>
          <w:szCs w:val="24"/>
        </w:rPr>
      </w:pPr>
      <w:r w:rsidRPr="00807B43">
        <w:rPr>
          <w:rFonts w:ascii="Palatino Linotype" w:hAnsi="Palatino Linotype"/>
          <w:sz w:val="24"/>
          <w:szCs w:val="24"/>
        </w:rPr>
        <w:t>God, our father, sent his only son called Jesus Christ.</w:t>
      </w:r>
    </w:p>
    <w:p w:rsidR="00807B43" w:rsidRPr="00807B43" w:rsidRDefault="00807B43" w:rsidP="002A66EA">
      <w:pPr>
        <w:pStyle w:val="ListParagraph"/>
        <w:numPr>
          <w:ilvl w:val="0"/>
          <w:numId w:val="64"/>
        </w:numPr>
        <w:spacing w:after="200" w:line="276" w:lineRule="auto"/>
        <w:rPr>
          <w:rFonts w:ascii="Palatino Linotype" w:hAnsi="Palatino Linotype"/>
          <w:sz w:val="24"/>
          <w:szCs w:val="24"/>
        </w:rPr>
      </w:pPr>
      <w:r w:rsidRPr="00807B43">
        <w:rPr>
          <w:rFonts w:ascii="Palatino Linotype" w:hAnsi="Palatino Linotype"/>
          <w:sz w:val="24"/>
          <w:szCs w:val="24"/>
        </w:rPr>
        <w:t xml:space="preserve">The name </w:t>
      </w:r>
      <w:r w:rsidRPr="00807B43">
        <w:rPr>
          <w:rFonts w:ascii="Palatino Linotype" w:hAnsi="Palatino Linotype"/>
          <w:b/>
          <w:sz w:val="24"/>
          <w:szCs w:val="24"/>
          <w:u w:val="single"/>
        </w:rPr>
        <w:t>Jesus</w:t>
      </w:r>
      <w:r w:rsidRPr="00807B43">
        <w:rPr>
          <w:rFonts w:ascii="Palatino Linotype" w:hAnsi="Palatino Linotype"/>
          <w:sz w:val="24"/>
          <w:szCs w:val="24"/>
        </w:rPr>
        <w:t xml:space="preserve"> means </w:t>
      </w:r>
      <w:r w:rsidRPr="00807B43">
        <w:rPr>
          <w:rFonts w:ascii="Palatino Linotype" w:hAnsi="Palatino Linotype"/>
          <w:b/>
          <w:sz w:val="24"/>
          <w:szCs w:val="24"/>
          <w:u w:val="single"/>
        </w:rPr>
        <w:t>Savior.</w:t>
      </w:r>
    </w:p>
    <w:p w:rsidR="00807B43" w:rsidRPr="00807B43" w:rsidRDefault="00807B43" w:rsidP="002A66EA">
      <w:pPr>
        <w:pStyle w:val="ListParagraph"/>
        <w:numPr>
          <w:ilvl w:val="0"/>
          <w:numId w:val="64"/>
        </w:numPr>
        <w:spacing w:after="200" w:line="276" w:lineRule="auto"/>
        <w:rPr>
          <w:rFonts w:ascii="Palatino Linotype" w:hAnsi="Palatino Linotype"/>
          <w:sz w:val="24"/>
          <w:szCs w:val="24"/>
        </w:rPr>
      </w:pPr>
      <w:r w:rsidRPr="00807B43">
        <w:rPr>
          <w:rFonts w:ascii="Palatino Linotype" w:hAnsi="Palatino Linotype"/>
          <w:sz w:val="24"/>
          <w:szCs w:val="24"/>
        </w:rPr>
        <w:t xml:space="preserve">The word </w:t>
      </w:r>
      <w:r w:rsidRPr="00807B43">
        <w:rPr>
          <w:rFonts w:ascii="Palatino Linotype" w:hAnsi="Palatino Linotype"/>
          <w:b/>
          <w:sz w:val="24"/>
          <w:szCs w:val="24"/>
          <w:u w:val="single"/>
        </w:rPr>
        <w:t xml:space="preserve">Christ </w:t>
      </w:r>
      <w:r w:rsidRPr="00807B43">
        <w:rPr>
          <w:rFonts w:ascii="Palatino Linotype" w:hAnsi="Palatino Linotype"/>
          <w:sz w:val="24"/>
          <w:szCs w:val="24"/>
        </w:rPr>
        <w:t xml:space="preserve">means the </w:t>
      </w:r>
      <w:r w:rsidRPr="00807B43">
        <w:rPr>
          <w:rFonts w:ascii="Palatino Linotype" w:hAnsi="Palatino Linotype"/>
          <w:b/>
          <w:sz w:val="24"/>
          <w:szCs w:val="24"/>
          <w:u w:val="single"/>
        </w:rPr>
        <w:t>anointed one.</w:t>
      </w:r>
    </w:p>
    <w:p w:rsidR="00807B43" w:rsidRPr="00807B43" w:rsidRDefault="00807B43" w:rsidP="002A66EA">
      <w:pPr>
        <w:pStyle w:val="ListParagraph"/>
        <w:numPr>
          <w:ilvl w:val="0"/>
          <w:numId w:val="64"/>
        </w:numPr>
        <w:spacing w:after="200" w:line="276" w:lineRule="auto"/>
        <w:rPr>
          <w:rFonts w:ascii="Palatino Linotype" w:hAnsi="Palatino Linotype"/>
          <w:sz w:val="24"/>
          <w:szCs w:val="24"/>
          <w:u w:val="single"/>
        </w:rPr>
      </w:pPr>
      <w:r w:rsidRPr="00807B43">
        <w:rPr>
          <w:rFonts w:ascii="Palatino Linotype" w:hAnsi="Palatino Linotype"/>
          <w:b/>
          <w:sz w:val="24"/>
          <w:szCs w:val="24"/>
          <w:u w:val="single"/>
        </w:rPr>
        <w:lastRenderedPageBreak/>
        <w:t>To anoint</w:t>
      </w:r>
      <w:r w:rsidRPr="00807B43">
        <w:rPr>
          <w:rFonts w:ascii="Palatino Linotype" w:hAnsi="Palatino Linotype"/>
          <w:sz w:val="24"/>
          <w:szCs w:val="24"/>
        </w:rPr>
        <w:t xml:space="preserve"> means that </w:t>
      </w:r>
      <w:r w:rsidRPr="00807B43">
        <w:rPr>
          <w:rFonts w:ascii="Palatino Linotype" w:hAnsi="Palatino Linotype"/>
          <w:sz w:val="24"/>
          <w:szCs w:val="24"/>
          <w:u w:val="single"/>
        </w:rPr>
        <w:t>God gave our savior Jesus Christ the power to save us from sin.</w:t>
      </w:r>
    </w:p>
    <w:p w:rsidR="00807B43" w:rsidRPr="00807B43" w:rsidRDefault="00807B43" w:rsidP="002A66EA">
      <w:pPr>
        <w:pStyle w:val="ListParagraph"/>
        <w:numPr>
          <w:ilvl w:val="0"/>
          <w:numId w:val="64"/>
        </w:numPr>
        <w:spacing w:after="200" w:line="276" w:lineRule="auto"/>
        <w:rPr>
          <w:rFonts w:ascii="Palatino Linotype" w:hAnsi="Palatino Linotype"/>
          <w:sz w:val="24"/>
          <w:szCs w:val="24"/>
        </w:rPr>
      </w:pPr>
      <w:r w:rsidRPr="00807B43">
        <w:rPr>
          <w:rFonts w:ascii="Palatino Linotype" w:hAnsi="Palatino Linotype"/>
          <w:sz w:val="24"/>
          <w:szCs w:val="24"/>
        </w:rPr>
        <w:t>Jesus also came to bring us good news.</w:t>
      </w:r>
    </w:p>
    <w:p w:rsidR="00807B43" w:rsidRPr="00807B43" w:rsidRDefault="00807B43" w:rsidP="002A66EA">
      <w:pPr>
        <w:pStyle w:val="ListParagraph"/>
        <w:numPr>
          <w:ilvl w:val="0"/>
          <w:numId w:val="64"/>
        </w:numPr>
        <w:spacing w:after="200" w:line="276" w:lineRule="auto"/>
        <w:rPr>
          <w:rFonts w:ascii="Palatino Linotype" w:hAnsi="Palatino Linotype"/>
          <w:sz w:val="24"/>
          <w:szCs w:val="24"/>
        </w:rPr>
      </w:pPr>
      <w:r w:rsidRPr="00807B43">
        <w:rPr>
          <w:rFonts w:ascii="Palatino Linotype" w:hAnsi="Palatino Linotype"/>
          <w:sz w:val="24"/>
          <w:szCs w:val="24"/>
        </w:rPr>
        <w:t xml:space="preserve">Jesus also came to show us that God is live (Narrate the story of </w:t>
      </w:r>
      <w:proofErr w:type="spellStart"/>
      <w:r w:rsidRPr="00807B43">
        <w:rPr>
          <w:rFonts w:ascii="Palatino Linotype" w:hAnsi="Palatino Linotype"/>
          <w:sz w:val="24"/>
          <w:szCs w:val="24"/>
        </w:rPr>
        <w:t>Zacchaues</w:t>
      </w:r>
      <w:proofErr w:type="spellEnd"/>
      <w:r w:rsidRPr="00807B43">
        <w:rPr>
          <w:rFonts w:ascii="Palatino Linotype" w:hAnsi="Palatino Linotype"/>
          <w:sz w:val="24"/>
          <w:szCs w:val="24"/>
        </w:rPr>
        <w:t xml:space="preserve"> and explain its implication) </w:t>
      </w:r>
    </w:p>
    <w:p w:rsidR="00807B43" w:rsidRPr="00807B43" w:rsidRDefault="00807B43" w:rsidP="00807B43">
      <w:pPr>
        <w:rPr>
          <w:rFonts w:ascii="Palatino Linotype" w:hAnsi="Palatino Linotype"/>
          <w:b/>
          <w:sz w:val="24"/>
          <w:szCs w:val="24"/>
        </w:rPr>
      </w:pPr>
      <w:r w:rsidRPr="00807B43">
        <w:rPr>
          <w:rFonts w:ascii="Palatino Linotype" w:hAnsi="Palatino Linotype"/>
          <w:b/>
          <w:sz w:val="24"/>
          <w:szCs w:val="24"/>
        </w:rPr>
        <w:t xml:space="preserve">Important verse to remember </w:t>
      </w:r>
    </w:p>
    <w:p w:rsidR="00807B43" w:rsidRPr="00807B43" w:rsidRDefault="00807B43" w:rsidP="00807B43">
      <w:pPr>
        <w:pStyle w:val="ListParagraph"/>
        <w:spacing w:after="0"/>
        <w:rPr>
          <w:rFonts w:ascii="Palatino Linotype" w:hAnsi="Palatino Linotype"/>
          <w:sz w:val="24"/>
          <w:szCs w:val="24"/>
        </w:rPr>
      </w:pPr>
      <w:r w:rsidRPr="00807B43">
        <w:rPr>
          <w:rFonts w:ascii="Palatino Linotype" w:hAnsi="Palatino Linotype"/>
          <w:sz w:val="24"/>
          <w:szCs w:val="24"/>
        </w:rPr>
        <w:t xml:space="preserve">John </w:t>
      </w:r>
      <w:proofErr w:type="gramStart"/>
      <w:r w:rsidRPr="00807B43">
        <w:rPr>
          <w:rFonts w:ascii="Palatino Linotype" w:hAnsi="Palatino Linotype"/>
          <w:sz w:val="24"/>
          <w:szCs w:val="24"/>
        </w:rPr>
        <w:t>3:16</w:t>
      </w:r>
      <w:r w:rsidRPr="00807B43">
        <w:rPr>
          <w:rFonts w:ascii="Palatino Linotype" w:hAnsi="Palatino Linotype" w:cs="Arial"/>
          <w:b/>
          <w:bCs/>
          <w:color w:val="000000"/>
          <w:sz w:val="24"/>
          <w:szCs w:val="24"/>
          <w:shd w:val="clear" w:color="auto" w:fill="FFFFFF"/>
          <w:vertAlign w:val="superscript"/>
        </w:rPr>
        <w:t xml:space="preserve">  </w:t>
      </w:r>
      <w:r w:rsidRPr="00807B43">
        <w:rPr>
          <w:rFonts w:ascii="Palatino Linotype" w:hAnsi="Palatino Linotype"/>
          <w:color w:val="000000"/>
          <w:sz w:val="24"/>
          <w:szCs w:val="24"/>
          <w:shd w:val="clear" w:color="auto" w:fill="FFFFFF"/>
        </w:rPr>
        <w:t>For</w:t>
      </w:r>
      <w:proofErr w:type="gramEnd"/>
      <w:r w:rsidRPr="00807B43">
        <w:rPr>
          <w:rFonts w:ascii="Palatino Linotype" w:hAnsi="Palatino Linotype"/>
          <w:color w:val="000000"/>
          <w:sz w:val="24"/>
          <w:szCs w:val="24"/>
          <w:shd w:val="clear" w:color="auto" w:fill="FFFFFF"/>
        </w:rPr>
        <w:t xml:space="preserve"> God so loved</w:t>
      </w:r>
      <w:r w:rsidRPr="00807B43">
        <w:rPr>
          <w:rStyle w:val="apple-converted-space"/>
          <w:rFonts w:ascii="Palatino Linotype" w:hAnsi="Palatino Linotype"/>
          <w:color w:val="000000"/>
          <w:sz w:val="24"/>
          <w:szCs w:val="24"/>
          <w:shd w:val="clear" w:color="auto" w:fill="FFFFFF"/>
        </w:rPr>
        <w:t> </w:t>
      </w:r>
      <w:r w:rsidRPr="00807B43">
        <w:rPr>
          <w:rFonts w:ascii="Palatino Linotype" w:hAnsi="Palatino Linotype"/>
          <w:color w:val="000000"/>
          <w:sz w:val="24"/>
          <w:szCs w:val="24"/>
          <w:shd w:val="clear" w:color="auto" w:fill="FFFFFF"/>
        </w:rPr>
        <w:t>the world that he gave</w:t>
      </w:r>
      <w:r w:rsidRPr="00807B43">
        <w:rPr>
          <w:rStyle w:val="apple-converted-space"/>
          <w:rFonts w:ascii="Palatino Linotype" w:hAnsi="Palatino Linotype"/>
          <w:color w:val="000000"/>
          <w:sz w:val="24"/>
          <w:szCs w:val="24"/>
          <w:shd w:val="clear" w:color="auto" w:fill="FFFFFF"/>
        </w:rPr>
        <w:t> </w:t>
      </w:r>
      <w:r w:rsidRPr="00807B43">
        <w:rPr>
          <w:rFonts w:ascii="Palatino Linotype" w:hAnsi="Palatino Linotype"/>
          <w:color w:val="000000"/>
          <w:sz w:val="24"/>
          <w:szCs w:val="24"/>
          <w:shd w:val="clear" w:color="auto" w:fill="FFFFFF"/>
        </w:rPr>
        <w:t>his one and only Son,</w:t>
      </w:r>
      <w:r w:rsidRPr="00807B43">
        <w:rPr>
          <w:rStyle w:val="apple-converted-space"/>
          <w:rFonts w:ascii="Palatino Linotype" w:hAnsi="Palatino Linotype"/>
          <w:color w:val="000000"/>
          <w:sz w:val="24"/>
          <w:szCs w:val="24"/>
          <w:shd w:val="clear" w:color="auto" w:fill="FFFFFF"/>
        </w:rPr>
        <w:t> </w:t>
      </w:r>
      <w:r w:rsidRPr="00807B43">
        <w:rPr>
          <w:rFonts w:ascii="Palatino Linotype" w:hAnsi="Palatino Linotype"/>
          <w:color w:val="000000"/>
          <w:sz w:val="24"/>
          <w:szCs w:val="24"/>
          <w:shd w:val="clear" w:color="auto" w:fill="FFFFFF"/>
        </w:rPr>
        <w:t>that whoever believes</w:t>
      </w:r>
      <w:r w:rsidRPr="00807B43">
        <w:rPr>
          <w:rStyle w:val="apple-converted-space"/>
          <w:rFonts w:ascii="Palatino Linotype" w:hAnsi="Palatino Linotype"/>
          <w:color w:val="000000"/>
          <w:sz w:val="24"/>
          <w:szCs w:val="24"/>
          <w:shd w:val="clear" w:color="auto" w:fill="FFFFFF"/>
        </w:rPr>
        <w:t> </w:t>
      </w:r>
      <w:r w:rsidRPr="00807B43">
        <w:rPr>
          <w:rFonts w:ascii="Palatino Linotype" w:hAnsi="Palatino Linotype"/>
          <w:color w:val="000000"/>
          <w:sz w:val="24"/>
          <w:szCs w:val="24"/>
          <w:shd w:val="clear" w:color="auto" w:fill="FFFFFF"/>
        </w:rPr>
        <w:t>in him shall not perish but have eternal life</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b/>
          <w:sz w:val="24"/>
          <w:szCs w:val="24"/>
        </w:rPr>
        <w:t>Prayer</w:t>
      </w:r>
      <w:r w:rsidRPr="00807B43">
        <w:rPr>
          <w:rFonts w:ascii="Palatino Linotype" w:hAnsi="Palatino Linotype"/>
          <w:sz w:val="24"/>
          <w:szCs w:val="24"/>
        </w:rPr>
        <w:t>: Dear lord, Jesus thank you for coming to save us. Please help us be repentant when we do wrong things, Amen.</w:t>
      </w:r>
    </w:p>
    <w:p w:rsidR="002A66EA" w:rsidRDefault="002A66EA"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Who is a savior?</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What did Jesus do in order to save us?</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Name anyone sinner that Jesus visited?</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Why did Jesus share a meal with sinners?</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To which African country was Jesus taken after his birth?</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Name the birth place for Jesus?</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Mention the three special </w:t>
      </w:r>
      <w:proofErr w:type="gramStart"/>
      <w:r w:rsidRPr="00807B43">
        <w:rPr>
          <w:rFonts w:ascii="Palatino Linotype" w:hAnsi="Palatino Linotype"/>
          <w:sz w:val="24"/>
          <w:szCs w:val="24"/>
        </w:rPr>
        <w:t>gift</w:t>
      </w:r>
      <w:proofErr w:type="gramEnd"/>
      <w:r w:rsidRPr="00807B43">
        <w:rPr>
          <w:rFonts w:ascii="Palatino Linotype" w:hAnsi="Palatino Linotype"/>
          <w:sz w:val="24"/>
          <w:szCs w:val="24"/>
        </w:rPr>
        <w:t xml:space="preserve"> given to Jesus by the </w:t>
      </w:r>
      <w:proofErr w:type="spellStart"/>
      <w:r w:rsidRPr="00807B43">
        <w:rPr>
          <w:rFonts w:ascii="Palatino Linotype" w:hAnsi="Palatino Linotype"/>
          <w:sz w:val="24"/>
          <w:szCs w:val="24"/>
        </w:rPr>
        <w:t>Magis</w:t>
      </w:r>
      <w:proofErr w:type="spellEnd"/>
      <w:r w:rsidRPr="00807B43">
        <w:rPr>
          <w:rFonts w:ascii="Palatino Linotype" w:hAnsi="Palatino Linotype"/>
          <w:sz w:val="24"/>
          <w:szCs w:val="24"/>
        </w:rPr>
        <w:t>.</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Give the meaning of each gift mentioned above</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How is the birth of Jesus important to Christians?</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Name the birth place for Jesus </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Who were the first people to hear about the birth of Jesus </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Who were the first people to visit baby Jesus </w:t>
      </w:r>
    </w:p>
    <w:p w:rsidR="00807B43" w:rsidRPr="00807B43" w:rsidRDefault="00807B43" w:rsidP="002A66EA">
      <w:pPr>
        <w:pStyle w:val="ListParagraph"/>
        <w:numPr>
          <w:ilvl w:val="0"/>
          <w:numId w:val="39"/>
        </w:numPr>
        <w:spacing w:after="200" w:line="276" w:lineRule="auto"/>
        <w:ind w:hanging="720"/>
        <w:rPr>
          <w:rFonts w:ascii="Palatino Linotype" w:hAnsi="Palatino Linotype"/>
          <w:sz w:val="24"/>
          <w:szCs w:val="24"/>
        </w:rPr>
      </w:pPr>
      <w:r w:rsidRPr="00807B43">
        <w:rPr>
          <w:rFonts w:ascii="Palatino Linotype" w:hAnsi="Palatino Linotype"/>
          <w:sz w:val="24"/>
          <w:szCs w:val="24"/>
        </w:rPr>
        <w:t>What does the term epiphany mean?</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u w:val="single"/>
        </w:rPr>
      </w:pPr>
      <w:proofErr w:type="gramStart"/>
      <w:r w:rsidRPr="002A66EA">
        <w:rPr>
          <w:rFonts w:ascii="Palatino Linotype" w:hAnsi="Palatino Linotype"/>
          <w:b/>
          <w:sz w:val="24"/>
          <w:szCs w:val="24"/>
          <w:u w:val="single"/>
        </w:rPr>
        <w:t>God’s people and the law.</w:t>
      </w:r>
      <w:proofErr w:type="gramEnd"/>
    </w:p>
    <w:p w:rsidR="00807B43" w:rsidRPr="002A66EA" w:rsidRDefault="00807B43" w:rsidP="00807B43">
      <w:pPr>
        <w:spacing w:after="0"/>
        <w:rPr>
          <w:rFonts w:ascii="Palatino Linotype" w:hAnsi="Palatino Linotype"/>
          <w:b/>
          <w:sz w:val="24"/>
          <w:szCs w:val="24"/>
        </w:rPr>
      </w:pPr>
      <w:proofErr w:type="gramStart"/>
      <w:r w:rsidRPr="002A66EA">
        <w:rPr>
          <w:rFonts w:ascii="Palatino Linotype" w:hAnsi="Palatino Linotype"/>
          <w:b/>
          <w:sz w:val="24"/>
          <w:szCs w:val="24"/>
          <w:u w:val="single"/>
        </w:rPr>
        <w:t>Noah’s faithfulness to God.</w:t>
      </w:r>
      <w:proofErr w:type="gramEnd"/>
    </w:p>
    <w:p w:rsidR="00807B43" w:rsidRPr="00807B43" w:rsidRDefault="00807B43" w:rsidP="002A66EA">
      <w:pPr>
        <w:pStyle w:val="ListParagraph"/>
        <w:numPr>
          <w:ilvl w:val="0"/>
          <w:numId w:val="65"/>
        </w:numPr>
        <w:spacing w:after="0" w:line="276" w:lineRule="auto"/>
        <w:rPr>
          <w:rFonts w:ascii="Palatino Linotype" w:hAnsi="Palatino Linotype"/>
          <w:sz w:val="24"/>
          <w:szCs w:val="24"/>
        </w:rPr>
      </w:pPr>
      <w:r w:rsidRPr="00807B43">
        <w:rPr>
          <w:rFonts w:ascii="Palatino Linotype" w:hAnsi="Palatino Linotype"/>
          <w:sz w:val="24"/>
          <w:szCs w:val="24"/>
        </w:rPr>
        <w:t xml:space="preserve">Noah was a man who showed a lot of faithfulness to God. </w:t>
      </w:r>
    </w:p>
    <w:p w:rsidR="00807B43" w:rsidRPr="00807B43" w:rsidRDefault="00807B43" w:rsidP="002A66EA">
      <w:pPr>
        <w:pStyle w:val="ListParagraph"/>
        <w:numPr>
          <w:ilvl w:val="0"/>
          <w:numId w:val="65"/>
        </w:numPr>
        <w:spacing w:after="0" w:line="276" w:lineRule="auto"/>
        <w:rPr>
          <w:rFonts w:ascii="Palatino Linotype" w:hAnsi="Palatino Linotype"/>
          <w:sz w:val="24"/>
          <w:szCs w:val="24"/>
        </w:rPr>
      </w:pPr>
      <w:r w:rsidRPr="00807B43">
        <w:rPr>
          <w:rFonts w:ascii="Palatino Linotype" w:hAnsi="Palatino Linotype"/>
          <w:sz w:val="24"/>
          <w:szCs w:val="24"/>
        </w:rPr>
        <w:t xml:space="preserve">During his time, the world was full of evil people. </w:t>
      </w:r>
    </w:p>
    <w:p w:rsidR="00807B43" w:rsidRPr="00807B43" w:rsidRDefault="00807B43" w:rsidP="002A66EA">
      <w:pPr>
        <w:pStyle w:val="ListParagraph"/>
        <w:numPr>
          <w:ilvl w:val="0"/>
          <w:numId w:val="65"/>
        </w:numPr>
        <w:spacing w:after="0" w:line="276" w:lineRule="auto"/>
        <w:rPr>
          <w:rFonts w:ascii="Palatino Linotype" w:hAnsi="Palatino Linotype"/>
          <w:sz w:val="24"/>
          <w:szCs w:val="24"/>
        </w:rPr>
      </w:pPr>
      <w:r w:rsidRPr="00807B43">
        <w:rPr>
          <w:rFonts w:ascii="Palatino Linotype" w:hAnsi="Palatino Linotype"/>
          <w:sz w:val="24"/>
          <w:szCs w:val="24"/>
        </w:rPr>
        <w:t xml:space="preserve">They were not able to repent. </w:t>
      </w:r>
    </w:p>
    <w:p w:rsidR="00807B43" w:rsidRPr="00807B43" w:rsidRDefault="00807B43" w:rsidP="002A66EA">
      <w:pPr>
        <w:pStyle w:val="ListParagraph"/>
        <w:numPr>
          <w:ilvl w:val="0"/>
          <w:numId w:val="65"/>
        </w:numPr>
        <w:spacing w:after="0" w:line="276" w:lineRule="auto"/>
        <w:rPr>
          <w:rFonts w:ascii="Palatino Linotype" w:hAnsi="Palatino Linotype"/>
          <w:sz w:val="24"/>
          <w:szCs w:val="24"/>
        </w:rPr>
      </w:pPr>
      <w:r w:rsidRPr="00807B43">
        <w:rPr>
          <w:rFonts w:ascii="Palatino Linotype" w:hAnsi="Palatino Linotype"/>
          <w:sz w:val="24"/>
          <w:szCs w:val="24"/>
        </w:rPr>
        <w:t>Noah was the only one who was pleasing to God.</w:t>
      </w:r>
    </w:p>
    <w:p w:rsidR="00807B43" w:rsidRPr="00807B43" w:rsidRDefault="00807B43" w:rsidP="002A66EA">
      <w:pPr>
        <w:pStyle w:val="ListParagraph"/>
        <w:numPr>
          <w:ilvl w:val="0"/>
          <w:numId w:val="65"/>
        </w:numPr>
        <w:spacing w:after="0" w:line="276" w:lineRule="auto"/>
        <w:rPr>
          <w:rFonts w:ascii="Palatino Linotype" w:hAnsi="Palatino Linotype"/>
          <w:sz w:val="24"/>
          <w:szCs w:val="24"/>
        </w:rPr>
      </w:pPr>
      <w:r w:rsidRPr="00807B43">
        <w:rPr>
          <w:rFonts w:ascii="Palatino Linotype" w:hAnsi="Palatino Linotype"/>
          <w:sz w:val="24"/>
          <w:szCs w:val="24"/>
        </w:rPr>
        <w:t>One day, God told Noah to build a bit boat.</w:t>
      </w:r>
    </w:p>
    <w:p w:rsidR="00807B43" w:rsidRPr="00807B43" w:rsidRDefault="00807B43" w:rsidP="002A66EA">
      <w:pPr>
        <w:pStyle w:val="ListParagraph"/>
        <w:numPr>
          <w:ilvl w:val="0"/>
          <w:numId w:val="65"/>
        </w:numPr>
        <w:spacing w:after="0" w:line="276" w:lineRule="auto"/>
        <w:rPr>
          <w:rFonts w:ascii="Palatino Linotype" w:hAnsi="Palatino Linotype"/>
          <w:sz w:val="24"/>
          <w:szCs w:val="24"/>
        </w:rPr>
      </w:pPr>
      <w:r w:rsidRPr="00807B43">
        <w:rPr>
          <w:rFonts w:ascii="Palatino Linotype" w:hAnsi="Palatino Linotype"/>
          <w:sz w:val="24"/>
          <w:szCs w:val="24"/>
        </w:rPr>
        <w:t xml:space="preserve"> It was called an Ark.</w:t>
      </w:r>
    </w:p>
    <w:p w:rsidR="00807B43" w:rsidRPr="00807B43" w:rsidRDefault="00807B43" w:rsidP="002A66EA">
      <w:pPr>
        <w:pStyle w:val="ListParagraph"/>
        <w:numPr>
          <w:ilvl w:val="0"/>
          <w:numId w:val="65"/>
        </w:numPr>
        <w:spacing w:after="0" w:line="276" w:lineRule="auto"/>
        <w:rPr>
          <w:rFonts w:ascii="Palatino Linotype" w:hAnsi="Palatino Linotype"/>
          <w:sz w:val="24"/>
          <w:szCs w:val="24"/>
        </w:rPr>
      </w:pPr>
      <w:r w:rsidRPr="00807B43">
        <w:rPr>
          <w:rFonts w:ascii="Palatino Linotype" w:hAnsi="Palatino Linotype"/>
          <w:sz w:val="24"/>
          <w:szCs w:val="24"/>
        </w:rPr>
        <w:lastRenderedPageBreak/>
        <w:t xml:space="preserve">(Narrate the story of Noah and the Ark as well as God’s covenant with Noah) </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Verse to remember</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“No one can please God without fail for whoever comes to God must have faith that God exists and rewards those who seek him” (Hebrews 11:6)</w:t>
      </w:r>
    </w:p>
    <w:p w:rsidR="00807B43" w:rsidRPr="00807B43" w:rsidRDefault="00807B43" w:rsidP="00807B43">
      <w:pPr>
        <w:spacing w:after="0"/>
        <w:rPr>
          <w:rFonts w:ascii="Palatino Linotype" w:hAnsi="Palatino Linotype"/>
          <w:sz w:val="24"/>
          <w:szCs w:val="24"/>
        </w:rPr>
      </w:pPr>
    </w:p>
    <w:p w:rsidR="00807B43" w:rsidRPr="00807B43" w:rsidRDefault="00807B43" w:rsidP="00807B43">
      <w:pPr>
        <w:spacing w:after="0" w:line="240" w:lineRule="auto"/>
        <w:rPr>
          <w:rFonts w:ascii="Palatino Linotype" w:hAnsi="Palatino Linotype"/>
          <w:sz w:val="24"/>
          <w:szCs w:val="24"/>
        </w:rPr>
      </w:pPr>
      <w:r w:rsidRPr="00807B43">
        <w:rPr>
          <w:rFonts w:ascii="Palatino Linotype" w:hAnsi="Palatino Linotype"/>
          <w:b/>
          <w:sz w:val="24"/>
          <w:szCs w:val="24"/>
        </w:rPr>
        <w:t>Prayer</w:t>
      </w:r>
      <w:r w:rsidRPr="00807B43">
        <w:rPr>
          <w:rFonts w:ascii="Palatino Linotype" w:hAnsi="Palatino Linotype"/>
          <w:sz w:val="24"/>
          <w:szCs w:val="24"/>
        </w:rPr>
        <w:t>: We give thanks to you, oh God for rewarding those that have got faith in you.</w:t>
      </w:r>
    </w:p>
    <w:p w:rsidR="00807B43" w:rsidRPr="00807B43" w:rsidRDefault="00807B43"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2A66EA">
      <w:pPr>
        <w:pStyle w:val="ListParagraph"/>
        <w:numPr>
          <w:ilvl w:val="0"/>
          <w:numId w:val="40"/>
        </w:numPr>
        <w:spacing w:after="200" w:line="276" w:lineRule="auto"/>
        <w:ind w:hanging="720"/>
        <w:rPr>
          <w:rFonts w:ascii="Palatino Linotype" w:hAnsi="Palatino Linotype"/>
          <w:sz w:val="24"/>
          <w:szCs w:val="24"/>
        </w:rPr>
      </w:pPr>
      <w:r w:rsidRPr="00807B43">
        <w:rPr>
          <w:rFonts w:ascii="Palatino Linotype" w:hAnsi="Palatino Linotype"/>
          <w:sz w:val="24"/>
          <w:szCs w:val="24"/>
        </w:rPr>
        <w:t>Why did God destroy the world with floods during the time of Noah?</w:t>
      </w:r>
    </w:p>
    <w:p w:rsidR="00807B43" w:rsidRPr="00807B43" w:rsidRDefault="00807B43" w:rsidP="002A66EA">
      <w:pPr>
        <w:pStyle w:val="ListParagraph"/>
        <w:numPr>
          <w:ilvl w:val="0"/>
          <w:numId w:val="40"/>
        </w:numPr>
        <w:spacing w:after="200" w:line="276" w:lineRule="auto"/>
        <w:ind w:hanging="720"/>
        <w:rPr>
          <w:rFonts w:ascii="Palatino Linotype" w:hAnsi="Palatino Linotype"/>
          <w:sz w:val="24"/>
          <w:szCs w:val="24"/>
        </w:rPr>
      </w:pPr>
      <w:r w:rsidRPr="00807B43">
        <w:rPr>
          <w:rFonts w:ascii="Palatino Linotype" w:hAnsi="Palatino Linotype"/>
          <w:sz w:val="24"/>
          <w:szCs w:val="24"/>
        </w:rPr>
        <w:t>Give one reason why Noah was saved from the floods.</w:t>
      </w:r>
    </w:p>
    <w:p w:rsidR="00807B43" w:rsidRPr="00807B43" w:rsidRDefault="00807B43" w:rsidP="002A66EA">
      <w:pPr>
        <w:pStyle w:val="ListParagraph"/>
        <w:numPr>
          <w:ilvl w:val="0"/>
          <w:numId w:val="40"/>
        </w:numPr>
        <w:spacing w:after="200" w:line="276" w:lineRule="auto"/>
        <w:ind w:hanging="720"/>
        <w:rPr>
          <w:rFonts w:ascii="Palatino Linotype" w:hAnsi="Palatino Linotype"/>
          <w:sz w:val="24"/>
          <w:szCs w:val="24"/>
        </w:rPr>
      </w:pPr>
      <w:r w:rsidRPr="00807B43">
        <w:rPr>
          <w:rFonts w:ascii="Palatino Linotype" w:hAnsi="Palatino Linotype"/>
          <w:sz w:val="24"/>
          <w:szCs w:val="24"/>
        </w:rPr>
        <w:t>How did Noah, his people and other creatures get saved from the floods?</w:t>
      </w:r>
    </w:p>
    <w:p w:rsidR="00807B43" w:rsidRPr="00807B43" w:rsidRDefault="00807B43" w:rsidP="002A66EA">
      <w:pPr>
        <w:pStyle w:val="ListParagraph"/>
        <w:numPr>
          <w:ilvl w:val="0"/>
          <w:numId w:val="40"/>
        </w:numPr>
        <w:spacing w:after="200" w:line="276" w:lineRule="auto"/>
        <w:ind w:hanging="720"/>
        <w:rPr>
          <w:rFonts w:ascii="Palatino Linotype" w:hAnsi="Palatino Linotype"/>
          <w:sz w:val="24"/>
          <w:szCs w:val="24"/>
        </w:rPr>
      </w:pPr>
      <w:r w:rsidRPr="00807B43">
        <w:rPr>
          <w:rFonts w:ascii="Palatino Linotype" w:hAnsi="Palatino Linotype"/>
          <w:sz w:val="24"/>
          <w:szCs w:val="24"/>
        </w:rPr>
        <w:t>What was the sign of the covenant between God and Noah?</w:t>
      </w:r>
    </w:p>
    <w:p w:rsidR="00807B43" w:rsidRPr="00807B43" w:rsidRDefault="00807B43" w:rsidP="002A66EA">
      <w:pPr>
        <w:pStyle w:val="ListParagraph"/>
        <w:numPr>
          <w:ilvl w:val="0"/>
          <w:numId w:val="40"/>
        </w:numPr>
        <w:spacing w:after="200" w:line="276" w:lineRule="auto"/>
        <w:ind w:hanging="720"/>
        <w:rPr>
          <w:rFonts w:ascii="Palatino Linotype" w:hAnsi="Palatino Linotype"/>
          <w:sz w:val="24"/>
          <w:szCs w:val="24"/>
        </w:rPr>
      </w:pPr>
      <w:r w:rsidRPr="00807B43">
        <w:rPr>
          <w:rFonts w:ascii="Palatino Linotype" w:hAnsi="Palatino Linotype"/>
          <w:sz w:val="24"/>
          <w:szCs w:val="24"/>
        </w:rPr>
        <w:t>Mention the three sons of Noah.</w:t>
      </w:r>
    </w:p>
    <w:p w:rsidR="00807B43" w:rsidRPr="00807B43" w:rsidRDefault="00807B43" w:rsidP="002A66EA">
      <w:pPr>
        <w:pStyle w:val="ListParagraph"/>
        <w:numPr>
          <w:ilvl w:val="0"/>
          <w:numId w:val="40"/>
        </w:numPr>
        <w:spacing w:after="200" w:line="276" w:lineRule="auto"/>
        <w:ind w:hanging="720"/>
        <w:rPr>
          <w:rFonts w:ascii="Palatino Linotype" w:hAnsi="Palatino Linotype"/>
          <w:sz w:val="24"/>
          <w:szCs w:val="24"/>
        </w:rPr>
      </w:pPr>
      <w:r w:rsidRPr="00807B43">
        <w:rPr>
          <w:rFonts w:ascii="Palatino Linotype" w:hAnsi="Palatino Linotype"/>
          <w:sz w:val="24"/>
          <w:szCs w:val="24"/>
        </w:rPr>
        <w:t>How many people were in the Ark?</w:t>
      </w:r>
    </w:p>
    <w:p w:rsidR="00807B43" w:rsidRPr="00807B43" w:rsidRDefault="00807B43" w:rsidP="002A66EA">
      <w:pPr>
        <w:pStyle w:val="ListParagraph"/>
        <w:numPr>
          <w:ilvl w:val="0"/>
          <w:numId w:val="40"/>
        </w:numPr>
        <w:spacing w:after="200" w:line="276" w:lineRule="auto"/>
        <w:ind w:hanging="720"/>
        <w:rPr>
          <w:rFonts w:ascii="Palatino Linotype" w:hAnsi="Palatino Linotype"/>
          <w:sz w:val="24"/>
          <w:szCs w:val="24"/>
        </w:rPr>
      </w:pPr>
      <w:r w:rsidRPr="00807B43">
        <w:rPr>
          <w:rFonts w:ascii="Palatino Linotype" w:hAnsi="Palatino Linotype"/>
          <w:sz w:val="24"/>
          <w:szCs w:val="24"/>
        </w:rPr>
        <w:t>What does the word covenant mean?</w:t>
      </w:r>
    </w:p>
    <w:p w:rsidR="00807B43" w:rsidRPr="00807B43" w:rsidRDefault="00807B43" w:rsidP="002A66EA">
      <w:pPr>
        <w:pStyle w:val="ListParagraph"/>
        <w:numPr>
          <w:ilvl w:val="0"/>
          <w:numId w:val="40"/>
        </w:numPr>
        <w:spacing w:after="200" w:line="276" w:lineRule="auto"/>
        <w:ind w:hanging="720"/>
        <w:rPr>
          <w:rFonts w:ascii="Palatino Linotype" w:hAnsi="Palatino Linotype"/>
          <w:sz w:val="24"/>
          <w:szCs w:val="24"/>
        </w:rPr>
      </w:pPr>
      <w:r w:rsidRPr="00807B43">
        <w:rPr>
          <w:rFonts w:ascii="Palatino Linotype" w:hAnsi="Palatino Linotype"/>
          <w:sz w:val="24"/>
          <w:szCs w:val="24"/>
        </w:rPr>
        <w:t>On what mountain did Noah’s Ark rest after the floods?</w:t>
      </w:r>
    </w:p>
    <w:p w:rsidR="00807B43" w:rsidRPr="00807B43" w:rsidRDefault="00807B43" w:rsidP="002A66EA">
      <w:pPr>
        <w:pStyle w:val="ListParagraph"/>
        <w:numPr>
          <w:ilvl w:val="0"/>
          <w:numId w:val="40"/>
        </w:numPr>
        <w:spacing w:after="200" w:line="276" w:lineRule="auto"/>
        <w:ind w:hanging="720"/>
        <w:rPr>
          <w:rFonts w:ascii="Palatino Linotype" w:hAnsi="Palatino Linotype"/>
          <w:sz w:val="24"/>
          <w:szCs w:val="24"/>
        </w:rPr>
      </w:pPr>
      <w:r w:rsidRPr="00807B43">
        <w:rPr>
          <w:rFonts w:ascii="Palatino Linotype" w:hAnsi="Palatino Linotype"/>
          <w:sz w:val="24"/>
          <w:szCs w:val="24"/>
        </w:rPr>
        <w:t>Why did God make covenant with Noah after the floods?</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God’s people and the law</w:t>
      </w:r>
    </w:p>
    <w:p w:rsidR="00807B43" w:rsidRPr="002A66EA" w:rsidRDefault="00807B43" w:rsidP="00807B43">
      <w:pPr>
        <w:spacing w:after="0"/>
        <w:rPr>
          <w:rFonts w:ascii="Palatino Linotype" w:hAnsi="Palatino Linotype"/>
          <w:b/>
          <w:sz w:val="24"/>
          <w:szCs w:val="24"/>
          <w:u w:val="single"/>
        </w:rPr>
      </w:pPr>
      <w:r w:rsidRPr="002A66EA">
        <w:rPr>
          <w:rFonts w:ascii="Palatino Linotype" w:hAnsi="Palatino Linotype"/>
          <w:b/>
          <w:sz w:val="24"/>
          <w:szCs w:val="24"/>
          <w:u w:val="single"/>
        </w:rPr>
        <w:t>God’s promise to Jacob and Abraham (Narrate the call of Abraham) Genesis (11:31)</w:t>
      </w:r>
    </w:p>
    <w:p w:rsidR="00807B43" w:rsidRPr="00807B43" w:rsidRDefault="00807B43" w:rsidP="002A66EA">
      <w:pPr>
        <w:pStyle w:val="ListParagraph"/>
        <w:numPr>
          <w:ilvl w:val="0"/>
          <w:numId w:val="66"/>
        </w:numPr>
        <w:spacing w:after="0" w:line="276" w:lineRule="auto"/>
        <w:rPr>
          <w:rFonts w:ascii="Palatino Linotype" w:hAnsi="Palatino Linotype"/>
          <w:sz w:val="24"/>
          <w:szCs w:val="24"/>
        </w:rPr>
      </w:pPr>
      <w:r w:rsidRPr="00807B43">
        <w:rPr>
          <w:rFonts w:ascii="Palatino Linotype" w:hAnsi="Palatino Linotype"/>
          <w:sz w:val="24"/>
          <w:szCs w:val="24"/>
        </w:rPr>
        <w:t>God promised Abraham many grand children who would become a great nation.</w:t>
      </w:r>
    </w:p>
    <w:p w:rsidR="00807B43" w:rsidRPr="00807B43" w:rsidRDefault="00807B43" w:rsidP="002A66EA">
      <w:pPr>
        <w:pStyle w:val="ListParagraph"/>
        <w:numPr>
          <w:ilvl w:val="0"/>
          <w:numId w:val="66"/>
        </w:numPr>
        <w:spacing w:after="0" w:line="276" w:lineRule="auto"/>
        <w:rPr>
          <w:rFonts w:ascii="Palatino Linotype" w:hAnsi="Palatino Linotype"/>
          <w:sz w:val="24"/>
          <w:szCs w:val="24"/>
        </w:rPr>
      </w:pPr>
      <w:r w:rsidRPr="00807B43">
        <w:rPr>
          <w:rFonts w:ascii="Palatino Linotype" w:hAnsi="Palatino Linotype"/>
          <w:sz w:val="24"/>
          <w:szCs w:val="24"/>
        </w:rPr>
        <w:t>God promised to make Abraham’s name famous.</w:t>
      </w:r>
    </w:p>
    <w:p w:rsidR="00807B43" w:rsidRPr="00807B43" w:rsidRDefault="00807B43" w:rsidP="002A66EA">
      <w:pPr>
        <w:pStyle w:val="ListParagraph"/>
        <w:numPr>
          <w:ilvl w:val="0"/>
          <w:numId w:val="66"/>
        </w:numPr>
        <w:spacing w:after="0" w:line="276" w:lineRule="auto"/>
        <w:rPr>
          <w:rFonts w:ascii="Palatino Linotype" w:hAnsi="Palatino Linotype"/>
          <w:sz w:val="24"/>
          <w:szCs w:val="24"/>
        </w:rPr>
      </w:pPr>
      <w:r w:rsidRPr="00807B43">
        <w:rPr>
          <w:rFonts w:ascii="Palatino Linotype" w:hAnsi="Palatino Linotype"/>
          <w:sz w:val="24"/>
          <w:szCs w:val="24"/>
        </w:rPr>
        <w:t>God promised to bless those that bless Abraham.</w:t>
      </w:r>
    </w:p>
    <w:p w:rsidR="00807B43" w:rsidRPr="00807B43" w:rsidRDefault="00807B43" w:rsidP="002A66EA">
      <w:pPr>
        <w:pStyle w:val="ListParagraph"/>
        <w:numPr>
          <w:ilvl w:val="0"/>
          <w:numId w:val="66"/>
        </w:numPr>
        <w:spacing w:after="0" w:line="276" w:lineRule="auto"/>
        <w:rPr>
          <w:rFonts w:ascii="Palatino Linotype" w:hAnsi="Palatino Linotype"/>
          <w:sz w:val="24"/>
          <w:szCs w:val="24"/>
        </w:rPr>
      </w:pPr>
      <w:r w:rsidRPr="00807B43">
        <w:rPr>
          <w:rFonts w:ascii="Palatino Linotype" w:hAnsi="Palatino Linotype"/>
          <w:sz w:val="24"/>
          <w:szCs w:val="24"/>
        </w:rPr>
        <w:t>God promised to curse those who curse Abraham.</w:t>
      </w:r>
    </w:p>
    <w:p w:rsidR="00807B43" w:rsidRPr="00807B43" w:rsidRDefault="00807B43" w:rsidP="002A66EA">
      <w:pPr>
        <w:pStyle w:val="ListParagraph"/>
        <w:numPr>
          <w:ilvl w:val="0"/>
          <w:numId w:val="66"/>
        </w:numPr>
        <w:spacing w:after="0" w:line="276" w:lineRule="auto"/>
        <w:rPr>
          <w:rFonts w:ascii="Palatino Linotype" w:hAnsi="Palatino Linotype"/>
          <w:sz w:val="24"/>
          <w:szCs w:val="24"/>
        </w:rPr>
      </w:pPr>
      <w:r w:rsidRPr="00807B43">
        <w:rPr>
          <w:rFonts w:ascii="Palatino Linotype" w:hAnsi="Palatino Linotype"/>
          <w:sz w:val="24"/>
          <w:szCs w:val="24"/>
        </w:rPr>
        <w:t>Later God blessed Abraham with a son called Isaac.</w:t>
      </w:r>
    </w:p>
    <w:p w:rsidR="00807B43" w:rsidRPr="00807B43" w:rsidRDefault="00807B43"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Lessons from the story of Abraham</w:t>
      </w:r>
    </w:p>
    <w:p w:rsidR="00807B43" w:rsidRPr="00807B43" w:rsidRDefault="00807B43" w:rsidP="002A66EA">
      <w:pPr>
        <w:pStyle w:val="ListParagraph"/>
        <w:numPr>
          <w:ilvl w:val="0"/>
          <w:numId w:val="41"/>
        </w:numPr>
        <w:spacing w:after="200" w:line="276" w:lineRule="auto"/>
        <w:rPr>
          <w:rFonts w:ascii="Palatino Linotype" w:hAnsi="Palatino Linotype"/>
          <w:sz w:val="24"/>
          <w:szCs w:val="24"/>
        </w:rPr>
      </w:pPr>
      <w:r w:rsidRPr="00807B43">
        <w:rPr>
          <w:rFonts w:ascii="Palatino Linotype" w:hAnsi="Palatino Linotype"/>
          <w:sz w:val="24"/>
          <w:szCs w:val="24"/>
        </w:rPr>
        <w:t>We must trust God’s promises to us.</w:t>
      </w:r>
    </w:p>
    <w:p w:rsidR="00807B43" w:rsidRPr="00807B43" w:rsidRDefault="00807B43" w:rsidP="002A66EA">
      <w:pPr>
        <w:pStyle w:val="ListParagraph"/>
        <w:numPr>
          <w:ilvl w:val="0"/>
          <w:numId w:val="41"/>
        </w:numPr>
        <w:spacing w:after="200" w:line="276" w:lineRule="auto"/>
        <w:rPr>
          <w:rFonts w:ascii="Palatino Linotype" w:hAnsi="Palatino Linotype"/>
          <w:sz w:val="24"/>
          <w:szCs w:val="24"/>
        </w:rPr>
      </w:pPr>
      <w:r w:rsidRPr="00807B43">
        <w:rPr>
          <w:rFonts w:ascii="Palatino Linotype" w:hAnsi="Palatino Linotype"/>
          <w:sz w:val="24"/>
          <w:szCs w:val="24"/>
        </w:rPr>
        <w:t>We must be patient as we wait for God’s plan for our lives.</w:t>
      </w:r>
    </w:p>
    <w:p w:rsidR="00807B43" w:rsidRPr="00807B43" w:rsidRDefault="00807B43" w:rsidP="002A66EA">
      <w:pPr>
        <w:pStyle w:val="ListParagraph"/>
        <w:numPr>
          <w:ilvl w:val="0"/>
          <w:numId w:val="41"/>
        </w:numPr>
        <w:spacing w:after="200" w:line="276" w:lineRule="auto"/>
        <w:rPr>
          <w:rFonts w:ascii="Palatino Linotype" w:hAnsi="Palatino Linotype"/>
          <w:sz w:val="24"/>
          <w:szCs w:val="24"/>
        </w:rPr>
      </w:pPr>
      <w:r w:rsidRPr="00807B43">
        <w:rPr>
          <w:rFonts w:ascii="Palatino Linotype" w:hAnsi="Palatino Linotype"/>
          <w:sz w:val="24"/>
          <w:szCs w:val="24"/>
        </w:rPr>
        <w:t>We should know that God knows what is good for us.</w:t>
      </w:r>
    </w:p>
    <w:p w:rsidR="00807B43" w:rsidRPr="00807B43" w:rsidRDefault="00807B43" w:rsidP="002A66EA">
      <w:pPr>
        <w:pStyle w:val="ListParagraph"/>
        <w:numPr>
          <w:ilvl w:val="0"/>
          <w:numId w:val="41"/>
        </w:numPr>
        <w:spacing w:after="200" w:line="276" w:lineRule="auto"/>
        <w:rPr>
          <w:rFonts w:ascii="Palatino Linotype" w:hAnsi="Palatino Linotype"/>
          <w:sz w:val="24"/>
          <w:szCs w:val="24"/>
        </w:rPr>
      </w:pPr>
      <w:r w:rsidRPr="00807B43">
        <w:rPr>
          <w:rFonts w:ascii="Palatino Linotype" w:hAnsi="Palatino Linotype"/>
          <w:sz w:val="24"/>
          <w:szCs w:val="24"/>
        </w:rPr>
        <w:t>God is always caring.</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2A66EA">
      <w:pPr>
        <w:pStyle w:val="ListParagraph"/>
        <w:numPr>
          <w:ilvl w:val="0"/>
          <w:numId w:val="42"/>
        </w:numPr>
        <w:spacing w:after="200" w:line="276" w:lineRule="auto"/>
        <w:rPr>
          <w:rFonts w:ascii="Palatino Linotype" w:hAnsi="Palatino Linotype"/>
          <w:sz w:val="24"/>
          <w:szCs w:val="24"/>
        </w:rPr>
      </w:pPr>
      <w:r w:rsidRPr="00807B43">
        <w:rPr>
          <w:rFonts w:ascii="Palatino Linotype" w:hAnsi="Palatino Linotype"/>
          <w:sz w:val="24"/>
          <w:szCs w:val="24"/>
        </w:rPr>
        <w:t>State any two promises God made to Abraham.</w:t>
      </w:r>
    </w:p>
    <w:p w:rsidR="00807B43" w:rsidRPr="00807B43" w:rsidRDefault="00807B43" w:rsidP="002A66EA">
      <w:pPr>
        <w:pStyle w:val="ListParagraph"/>
        <w:numPr>
          <w:ilvl w:val="0"/>
          <w:numId w:val="42"/>
        </w:numPr>
        <w:spacing w:after="200" w:line="276" w:lineRule="auto"/>
        <w:rPr>
          <w:rFonts w:ascii="Palatino Linotype" w:hAnsi="Palatino Linotype"/>
          <w:sz w:val="24"/>
          <w:szCs w:val="24"/>
        </w:rPr>
      </w:pPr>
      <w:r w:rsidRPr="00807B43">
        <w:rPr>
          <w:rFonts w:ascii="Palatino Linotype" w:hAnsi="Palatino Linotype"/>
          <w:sz w:val="24"/>
          <w:szCs w:val="24"/>
        </w:rPr>
        <w:t>Mention any four lessons we learn from the story of Abraham.</w:t>
      </w:r>
    </w:p>
    <w:p w:rsidR="00807B43" w:rsidRPr="00807B43" w:rsidRDefault="00807B43" w:rsidP="002A66EA">
      <w:pPr>
        <w:pStyle w:val="ListParagraph"/>
        <w:numPr>
          <w:ilvl w:val="0"/>
          <w:numId w:val="42"/>
        </w:numPr>
        <w:spacing w:after="200" w:line="276" w:lineRule="auto"/>
        <w:rPr>
          <w:rFonts w:ascii="Palatino Linotype" w:hAnsi="Palatino Linotype"/>
          <w:sz w:val="24"/>
          <w:szCs w:val="24"/>
        </w:rPr>
      </w:pPr>
      <w:r w:rsidRPr="00807B43">
        <w:rPr>
          <w:rFonts w:ascii="Palatino Linotype" w:hAnsi="Palatino Linotype"/>
          <w:sz w:val="24"/>
          <w:szCs w:val="24"/>
        </w:rPr>
        <w:lastRenderedPageBreak/>
        <w:t>How did Abraham show his strong faith to God?</w:t>
      </w:r>
    </w:p>
    <w:p w:rsidR="00807B43" w:rsidRPr="00807B43" w:rsidRDefault="00807B43" w:rsidP="002A66EA">
      <w:pPr>
        <w:pStyle w:val="ListParagraph"/>
        <w:numPr>
          <w:ilvl w:val="0"/>
          <w:numId w:val="42"/>
        </w:numPr>
        <w:spacing w:after="200" w:line="276" w:lineRule="auto"/>
        <w:rPr>
          <w:rFonts w:ascii="Palatino Linotype" w:hAnsi="Palatino Linotype"/>
          <w:sz w:val="24"/>
          <w:szCs w:val="24"/>
        </w:rPr>
      </w:pPr>
      <w:r w:rsidRPr="00807B43">
        <w:rPr>
          <w:rFonts w:ascii="Palatino Linotype" w:hAnsi="Palatino Linotype"/>
          <w:sz w:val="24"/>
          <w:szCs w:val="24"/>
        </w:rPr>
        <w:t>Who was Abraham’s official wife?</w:t>
      </w:r>
    </w:p>
    <w:p w:rsidR="00807B43" w:rsidRPr="00807B43" w:rsidRDefault="00807B43" w:rsidP="002A66EA">
      <w:pPr>
        <w:pStyle w:val="ListParagraph"/>
        <w:numPr>
          <w:ilvl w:val="0"/>
          <w:numId w:val="42"/>
        </w:numPr>
        <w:spacing w:after="0" w:line="276" w:lineRule="auto"/>
        <w:rPr>
          <w:rFonts w:ascii="Palatino Linotype" w:hAnsi="Palatino Linotype"/>
          <w:sz w:val="24"/>
          <w:szCs w:val="24"/>
        </w:rPr>
      </w:pPr>
      <w:r w:rsidRPr="00807B43">
        <w:rPr>
          <w:rFonts w:ascii="Palatino Linotype" w:hAnsi="Palatino Linotype"/>
          <w:sz w:val="24"/>
          <w:szCs w:val="24"/>
        </w:rPr>
        <w:t>Give the meaning of the names Abraham and Sarah.</w:t>
      </w:r>
    </w:p>
    <w:p w:rsidR="00807B43" w:rsidRPr="00807B43" w:rsidRDefault="00807B43" w:rsidP="00807B43">
      <w:pPr>
        <w:rPr>
          <w:rFonts w:ascii="Palatino Linotype" w:hAnsi="Palatino Linotype"/>
          <w:sz w:val="24"/>
          <w:szCs w:val="24"/>
        </w:rPr>
      </w:pPr>
      <w:r w:rsidRPr="00807B43">
        <w:rPr>
          <w:rFonts w:ascii="Palatino Linotype" w:hAnsi="Palatino Linotype"/>
          <w:b/>
          <w:sz w:val="24"/>
          <w:szCs w:val="24"/>
        </w:rPr>
        <w:t>Note</w:t>
      </w:r>
      <w:r w:rsidRPr="00807B43">
        <w:rPr>
          <w:rFonts w:ascii="Palatino Linotype" w:hAnsi="Palatino Linotype"/>
          <w:sz w:val="24"/>
          <w:szCs w:val="24"/>
        </w:rPr>
        <w:t>: Read the story about Isaac’s family.</w:t>
      </w:r>
    </w:p>
    <w:p w:rsidR="00807B43" w:rsidRPr="00807B43" w:rsidRDefault="00807B43" w:rsidP="00807B43">
      <w:pPr>
        <w:spacing w:after="0"/>
        <w:ind w:left="360"/>
        <w:rPr>
          <w:rFonts w:ascii="Palatino Linotype" w:hAnsi="Palatino Linotype"/>
          <w:b/>
          <w:sz w:val="24"/>
          <w:szCs w:val="24"/>
        </w:rPr>
      </w:pPr>
    </w:p>
    <w:p w:rsidR="00807B43" w:rsidRPr="002A66EA" w:rsidRDefault="00807B43" w:rsidP="00807B43">
      <w:pPr>
        <w:spacing w:after="0"/>
        <w:ind w:left="360"/>
        <w:rPr>
          <w:rFonts w:ascii="Palatino Linotype" w:hAnsi="Palatino Linotype"/>
          <w:b/>
          <w:sz w:val="24"/>
          <w:szCs w:val="24"/>
        </w:rPr>
      </w:pPr>
      <w:proofErr w:type="gramStart"/>
      <w:r w:rsidRPr="002A66EA">
        <w:rPr>
          <w:rFonts w:ascii="Palatino Linotype" w:hAnsi="Palatino Linotype"/>
          <w:b/>
          <w:sz w:val="24"/>
          <w:szCs w:val="24"/>
          <w:u w:val="single"/>
        </w:rPr>
        <w:t>God’s people and the law.</w:t>
      </w:r>
      <w:proofErr w:type="gramEnd"/>
    </w:p>
    <w:p w:rsidR="00807B43" w:rsidRPr="002A66EA" w:rsidRDefault="00807B43" w:rsidP="00807B43">
      <w:pPr>
        <w:spacing w:after="0"/>
        <w:ind w:left="360"/>
        <w:rPr>
          <w:rFonts w:ascii="Palatino Linotype" w:hAnsi="Palatino Linotype"/>
          <w:b/>
          <w:sz w:val="24"/>
          <w:szCs w:val="24"/>
        </w:rPr>
      </w:pPr>
      <w:r w:rsidRPr="002A66EA">
        <w:rPr>
          <w:rFonts w:ascii="Palatino Linotype" w:hAnsi="Palatino Linotype"/>
          <w:b/>
          <w:sz w:val="24"/>
          <w:szCs w:val="24"/>
          <w:u w:val="single"/>
        </w:rPr>
        <w:t>The story of Jacob (Genesis 25:19 – 26, 27, 28</w:t>
      </w:r>
      <w:r w:rsidRPr="002A66EA">
        <w:rPr>
          <w:rFonts w:ascii="Palatino Linotype" w:hAnsi="Palatino Linotype"/>
          <w:b/>
          <w:sz w:val="24"/>
          <w:szCs w:val="24"/>
        </w:rPr>
        <w:t>)</w:t>
      </w:r>
    </w:p>
    <w:p w:rsidR="00807B43" w:rsidRPr="00807B43" w:rsidRDefault="00807B43" w:rsidP="00807B43">
      <w:pPr>
        <w:spacing w:after="0"/>
        <w:rPr>
          <w:rFonts w:ascii="Palatino Linotype" w:hAnsi="Palatino Linotype"/>
          <w:b/>
          <w:sz w:val="24"/>
          <w:szCs w:val="24"/>
          <w:u w:val="single"/>
        </w:rPr>
      </w:pPr>
      <w:r w:rsidRPr="00807B43">
        <w:rPr>
          <w:rFonts w:ascii="Palatino Linotype" w:hAnsi="Palatino Linotype"/>
          <w:b/>
          <w:sz w:val="24"/>
          <w:szCs w:val="24"/>
          <w:u w:val="single"/>
        </w:rPr>
        <w:t>God’s promises to Jacob</w:t>
      </w:r>
    </w:p>
    <w:p w:rsidR="00807B43" w:rsidRPr="00807B43" w:rsidRDefault="00807B43" w:rsidP="002A66EA">
      <w:pPr>
        <w:pStyle w:val="ListParagraph"/>
        <w:numPr>
          <w:ilvl w:val="0"/>
          <w:numId w:val="67"/>
        </w:numPr>
        <w:spacing w:after="0" w:line="276" w:lineRule="auto"/>
        <w:rPr>
          <w:rFonts w:ascii="Palatino Linotype" w:hAnsi="Palatino Linotype"/>
          <w:sz w:val="24"/>
          <w:szCs w:val="24"/>
        </w:rPr>
      </w:pPr>
      <w:r w:rsidRPr="00807B43">
        <w:rPr>
          <w:rFonts w:ascii="Palatino Linotype" w:hAnsi="Palatino Linotype"/>
          <w:sz w:val="24"/>
          <w:szCs w:val="24"/>
        </w:rPr>
        <w:t>God promised Jacob and his descendants the land of Canaan on which he was resting.</w:t>
      </w:r>
    </w:p>
    <w:p w:rsidR="00807B43" w:rsidRPr="00807B43" w:rsidRDefault="00807B43" w:rsidP="002A66EA">
      <w:pPr>
        <w:pStyle w:val="ListParagraph"/>
        <w:numPr>
          <w:ilvl w:val="0"/>
          <w:numId w:val="67"/>
        </w:numPr>
        <w:spacing w:after="0" w:line="276" w:lineRule="auto"/>
        <w:rPr>
          <w:rFonts w:ascii="Palatino Linotype" w:hAnsi="Palatino Linotype"/>
          <w:sz w:val="24"/>
          <w:szCs w:val="24"/>
        </w:rPr>
      </w:pPr>
      <w:r w:rsidRPr="00807B43">
        <w:rPr>
          <w:rFonts w:ascii="Palatino Linotype" w:hAnsi="Palatino Linotype"/>
          <w:sz w:val="24"/>
          <w:szCs w:val="24"/>
        </w:rPr>
        <w:t>God promised Jacob to have very many descendants.</w:t>
      </w:r>
    </w:p>
    <w:p w:rsidR="00807B43" w:rsidRPr="00807B43" w:rsidRDefault="00807B43" w:rsidP="002A66EA">
      <w:pPr>
        <w:pStyle w:val="ListParagraph"/>
        <w:numPr>
          <w:ilvl w:val="0"/>
          <w:numId w:val="67"/>
        </w:numPr>
        <w:spacing w:after="0" w:line="276" w:lineRule="auto"/>
        <w:rPr>
          <w:rFonts w:ascii="Palatino Linotype" w:hAnsi="Palatino Linotype"/>
          <w:sz w:val="24"/>
          <w:szCs w:val="24"/>
        </w:rPr>
      </w:pPr>
      <w:r w:rsidRPr="00807B43">
        <w:rPr>
          <w:rFonts w:ascii="Palatino Linotype" w:hAnsi="Palatino Linotype"/>
          <w:sz w:val="24"/>
          <w:szCs w:val="24"/>
        </w:rPr>
        <w:t>God promised to bless all the nations through Jacob and his descendants.</w:t>
      </w:r>
    </w:p>
    <w:p w:rsidR="00807B43" w:rsidRPr="00807B43" w:rsidRDefault="00807B43" w:rsidP="002A66EA">
      <w:pPr>
        <w:pStyle w:val="ListParagraph"/>
        <w:numPr>
          <w:ilvl w:val="0"/>
          <w:numId w:val="67"/>
        </w:numPr>
        <w:spacing w:after="0" w:line="276" w:lineRule="auto"/>
        <w:rPr>
          <w:rFonts w:ascii="Palatino Linotype" w:hAnsi="Palatino Linotype"/>
          <w:sz w:val="24"/>
          <w:szCs w:val="24"/>
        </w:rPr>
      </w:pPr>
      <w:r w:rsidRPr="00807B43">
        <w:rPr>
          <w:rFonts w:ascii="Palatino Linotype" w:hAnsi="Palatino Linotype"/>
          <w:sz w:val="24"/>
          <w:szCs w:val="24"/>
        </w:rPr>
        <w:t>God promised to protect Jacob wherever he would go.</w:t>
      </w:r>
    </w:p>
    <w:p w:rsidR="00807B43" w:rsidRPr="00807B43" w:rsidRDefault="00807B43" w:rsidP="00807B43">
      <w:pPr>
        <w:spacing w:after="0"/>
        <w:ind w:left="360"/>
        <w:rPr>
          <w:rFonts w:ascii="Palatino Linotype" w:hAnsi="Palatino Linotype"/>
          <w:b/>
          <w:sz w:val="24"/>
          <w:szCs w:val="24"/>
        </w:rPr>
      </w:pPr>
      <w:r w:rsidRPr="00807B43">
        <w:rPr>
          <w:rFonts w:ascii="Palatino Linotype" w:hAnsi="Palatino Linotype"/>
          <w:b/>
          <w:sz w:val="24"/>
          <w:szCs w:val="24"/>
        </w:rPr>
        <w:t>Verse to remember</w:t>
      </w:r>
    </w:p>
    <w:p w:rsidR="00807B43" w:rsidRPr="00807B43" w:rsidRDefault="00807B43" w:rsidP="00807B43">
      <w:pPr>
        <w:spacing w:after="0"/>
        <w:ind w:left="360"/>
        <w:rPr>
          <w:rFonts w:ascii="Palatino Linotype" w:hAnsi="Palatino Linotype"/>
          <w:sz w:val="24"/>
          <w:szCs w:val="24"/>
        </w:rPr>
      </w:pPr>
      <w:r w:rsidRPr="00807B43">
        <w:rPr>
          <w:rFonts w:ascii="Palatino Linotype" w:hAnsi="Palatino Linotype"/>
          <w:sz w:val="24"/>
          <w:szCs w:val="24"/>
        </w:rPr>
        <w:t>“It was by their faith that people of ancient times were rewarded by God” (Hebrews 11:12)</w:t>
      </w:r>
    </w:p>
    <w:p w:rsidR="00807B43" w:rsidRPr="00807B43" w:rsidRDefault="00807B43" w:rsidP="00807B43">
      <w:pPr>
        <w:spacing w:after="0"/>
        <w:ind w:left="36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2A66EA">
      <w:pPr>
        <w:pStyle w:val="ListParagraph"/>
        <w:numPr>
          <w:ilvl w:val="0"/>
          <w:numId w:val="43"/>
        </w:numPr>
        <w:spacing w:after="200" w:line="276" w:lineRule="auto"/>
        <w:rPr>
          <w:rFonts w:ascii="Palatino Linotype" w:hAnsi="Palatino Linotype"/>
          <w:sz w:val="24"/>
          <w:szCs w:val="24"/>
        </w:rPr>
      </w:pPr>
      <w:r w:rsidRPr="00807B43">
        <w:rPr>
          <w:rFonts w:ascii="Palatino Linotype" w:hAnsi="Palatino Linotype"/>
          <w:sz w:val="24"/>
          <w:szCs w:val="24"/>
        </w:rPr>
        <w:t>List down the four promised God made to Jacob</w:t>
      </w:r>
    </w:p>
    <w:p w:rsidR="00807B43" w:rsidRPr="00807B43" w:rsidRDefault="00807B43" w:rsidP="002A66EA">
      <w:pPr>
        <w:pStyle w:val="ListParagraph"/>
        <w:numPr>
          <w:ilvl w:val="0"/>
          <w:numId w:val="43"/>
        </w:numPr>
        <w:spacing w:after="200" w:line="276" w:lineRule="auto"/>
        <w:rPr>
          <w:rFonts w:ascii="Palatino Linotype" w:hAnsi="Palatino Linotype"/>
          <w:sz w:val="24"/>
          <w:szCs w:val="24"/>
        </w:rPr>
      </w:pPr>
      <w:r w:rsidRPr="00807B43">
        <w:rPr>
          <w:rFonts w:ascii="Palatino Linotype" w:hAnsi="Palatino Linotype"/>
          <w:sz w:val="24"/>
          <w:szCs w:val="24"/>
        </w:rPr>
        <w:t xml:space="preserve">What do the following names mean; Jacob, Isaac, Ishmael </w:t>
      </w:r>
    </w:p>
    <w:p w:rsidR="00807B43" w:rsidRPr="00807B43" w:rsidRDefault="00807B43" w:rsidP="002A66EA">
      <w:pPr>
        <w:pStyle w:val="ListParagraph"/>
        <w:numPr>
          <w:ilvl w:val="0"/>
          <w:numId w:val="43"/>
        </w:numPr>
        <w:spacing w:after="200" w:line="276" w:lineRule="auto"/>
        <w:rPr>
          <w:rFonts w:ascii="Palatino Linotype" w:hAnsi="Palatino Linotype"/>
          <w:sz w:val="24"/>
          <w:szCs w:val="24"/>
        </w:rPr>
      </w:pPr>
      <w:r w:rsidRPr="00807B43">
        <w:rPr>
          <w:rFonts w:ascii="Palatino Linotype" w:hAnsi="Palatino Linotype"/>
          <w:sz w:val="24"/>
          <w:szCs w:val="24"/>
        </w:rPr>
        <w:t xml:space="preserve">Who was the founder of the Jews </w:t>
      </w:r>
    </w:p>
    <w:p w:rsidR="00807B43" w:rsidRPr="00807B43" w:rsidRDefault="00807B43" w:rsidP="002A66EA">
      <w:pPr>
        <w:pStyle w:val="ListParagraph"/>
        <w:numPr>
          <w:ilvl w:val="0"/>
          <w:numId w:val="43"/>
        </w:numPr>
        <w:spacing w:after="200" w:line="276" w:lineRule="auto"/>
        <w:rPr>
          <w:rFonts w:ascii="Palatino Linotype" w:hAnsi="Palatino Linotype"/>
          <w:sz w:val="24"/>
          <w:szCs w:val="24"/>
        </w:rPr>
      </w:pPr>
      <w:r w:rsidRPr="00807B43">
        <w:rPr>
          <w:rFonts w:ascii="Palatino Linotype" w:hAnsi="Palatino Linotype"/>
          <w:sz w:val="24"/>
          <w:szCs w:val="24"/>
        </w:rPr>
        <w:t xml:space="preserve">What do we learn from the story of Jacob and Aaron </w:t>
      </w:r>
    </w:p>
    <w:p w:rsidR="00807B43" w:rsidRPr="00807B43" w:rsidRDefault="00807B43" w:rsidP="002A66EA">
      <w:pPr>
        <w:pStyle w:val="ListParagraph"/>
        <w:numPr>
          <w:ilvl w:val="0"/>
          <w:numId w:val="43"/>
        </w:numPr>
        <w:spacing w:after="200" w:line="276" w:lineRule="auto"/>
        <w:rPr>
          <w:rFonts w:ascii="Palatino Linotype" w:hAnsi="Palatino Linotype"/>
          <w:sz w:val="24"/>
          <w:szCs w:val="24"/>
        </w:rPr>
      </w:pPr>
      <w:r w:rsidRPr="00807B43">
        <w:rPr>
          <w:rFonts w:ascii="Palatino Linotype" w:hAnsi="Palatino Linotype"/>
          <w:sz w:val="24"/>
          <w:szCs w:val="24"/>
        </w:rPr>
        <w:t>Who was Abraham’s first son?</w:t>
      </w:r>
    </w:p>
    <w:p w:rsidR="00807B43" w:rsidRPr="00807B43" w:rsidRDefault="00807B43" w:rsidP="002A66EA">
      <w:pPr>
        <w:pStyle w:val="ListParagraph"/>
        <w:numPr>
          <w:ilvl w:val="0"/>
          <w:numId w:val="43"/>
        </w:numPr>
        <w:spacing w:after="200" w:line="276" w:lineRule="auto"/>
        <w:rPr>
          <w:rFonts w:ascii="Palatino Linotype" w:hAnsi="Palatino Linotype"/>
          <w:sz w:val="24"/>
          <w:szCs w:val="24"/>
        </w:rPr>
      </w:pPr>
      <w:r w:rsidRPr="00807B43">
        <w:rPr>
          <w:rFonts w:ascii="Palatino Linotype" w:hAnsi="Palatino Linotype"/>
          <w:sz w:val="24"/>
          <w:szCs w:val="24"/>
        </w:rPr>
        <w:t xml:space="preserve">Name Jacob’s son who was sold as a slave to Egypt </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proofErr w:type="gramStart"/>
      <w:r w:rsidRPr="002A66EA">
        <w:rPr>
          <w:rFonts w:ascii="Palatino Linotype" w:hAnsi="Palatino Linotype"/>
          <w:b/>
          <w:sz w:val="24"/>
          <w:szCs w:val="24"/>
          <w:u w:val="single"/>
        </w:rPr>
        <w:t>God’s people and the law</w:t>
      </w:r>
      <w:r w:rsidRPr="002A66EA">
        <w:rPr>
          <w:rFonts w:ascii="Palatino Linotype" w:hAnsi="Palatino Linotype"/>
          <w:b/>
          <w:sz w:val="24"/>
          <w:szCs w:val="24"/>
        </w:rPr>
        <w:t>.</w:t>
      </w:r>
      <w:proofErr w:type="gramEnd"/>
    </w:p>
    <w:p w:rsidR="00807B43" w:rsidRPr="002A66EA" w:rsidRDefault="00807B43" w:rsidP="00807B43">
      <w:pPr>
        <w:spacing w:after="0"/>
        <w:rPr>
          <w:rFonts w:ascii="Palatino Linotype" w:hAnsi="Palatino Linotype"/>
          <w:b/>
          <w:sz w:val="24"/>
          <w:szCs w:val="24"/>
        </w:rPr>
      </w:pPr>
      <w:proofErr w:type="gramStart"/>
      <w:r w:rsidRPr="002A66EA">
        <w:rPr>
          <w:rFonts w:ascii="Palatino Linotype" w:hAnsi="Palatino Linotype"/>
          <w:b/>
          <w:sz w:val="24"/>
          <w:szCs w:val="24"/>
          <w:u w:val="single"/>
        </w:rPr>
        <w:t>The role of Moses in the story of Exodus.</w:t>
      </w:r>
      <w:proofErr w:type="gramEnd"/>
    </w:p>
    <w:p w:rsidR="00807B43" w:rsidRPr="00807B43" w:rsidRDefault="00807B43" w:rsidP="002A66EA">
      <w:pPr>
        <w:pStyle w:val="ListParagraph"/>
        <w:numPr>
          <w:ilvl w:val="0"/>
          <w:numId w:val="68"/>
        </w:numPr>
        <w:spacing w:after="0" w:line="276" w:lineRule="auto"/>
        <w:rPr>
          <w:rFonts w:ascii="Palatino Linotype" w:hAnsi="Palatino Linotype"/>
          <w:sz w:val="24"/>
          <w:szCs w:val="24"/>
        </w:rPr>
      </w:pPr>
      <w:r w:rsidRPr="00807B43">
        <w:rPr>
          <w:rFonts w:ascii="Palatino Linotype" w:hAnsi="Palatino Linotype"/>
          <w:sz w:val="24"/>
          <w:szCs w:val="24"/>
        </w:rPr>
        <w:t>The word Exodus means “going out”</w:t>
      </w:r>
    </w:p>
    <w:p w:rsidR="00807B43" w:rsidRPr="00807B43" w:rsidRDefault="00807B43" w:rsidP="002A66EA">
      <w:pPr>
        <w:pStyle w:val="ListParagraph"/>
        <w:numPr>
          <w:ilvl w:val="0"/>
          <w:numId w:val="68"/>
        </w:numPr>
        <w:spacing w:after="0" w:line="276" w:lineRule="auto"/>
        <w:rPr>
          <w:rFonts w:ascii="Palatino Linotype" w:hAnsi="Palatino Linotype"/>
          <w:sz w:val="24"/>
          <w:szCs w:val="24"/>
        </w:rPr>
      </w:pPr>
      <w:r w:rsidRPr="00807B43">
        <w:rPr>
          <w:rFonts w:ascii="Palatino Linotype" w:hAnsi="Palatino Linotype"/>
          <w:sz w:val="24"/>
          <w:szCs w:val="24"/>
        </w:rPr>
        <w:t>The word Exodus in the Bible means the leaving of Egypt by the people of Israel or Jews (Ex 3:17)</w:t>
      </w:r>
    </w:p>
    <w:p w:rsidR="00807B43" w:rsidRPr="00807B43" w:rsidRDefault="00807B43" w:rsidP="002A66EA">
      <w:pPr>
        <w:pStyle w:val="ListParagraph"/>
        <w:numPr>
          <w:ilvl w:val="0"/>
          <w:numId w:val="68"/>
        </w:numPr>
        <w:spacing w:after="0" w:line="276" w:lineRule="auto"/>
        <w:rPr>
          <w:rFonts w:ascii="Palatino Linotype" w:hAnsi="Palatino Linotype"/>
          <w:sz w:val="24"/>
          <w:szCs w:val="24"/>
        </w:rPr>
      </w:pPr>
      <w:r w:rsidRPr="00807B43">
        <w:rPr>
          <w:rFonts w:ascii="Palatino Linotype" w:hAnsi="Palatino Linotype"/>
          <w:sz w:val="24"/>
          <w:szCs w:val="24"/>
        </w:rPr>
        <w:t>Narrate the story of people of Israel and the cause of their stay in Egypt. Explain the call of Moses and how he performed his role</w:t>
      </w:r>
    </w:p>
    <w:p w:rsidR="00807B43" w:rsidRPr="00807B43" w:rsidRDefault="00807B43" w:rsidP="002A66EA">
      <w:pPr>
        <w:pStyle w:val="NormalWeb"/>
        <w:numPr>
          <w:ilvl w:val="0"/>
          <w:numId w:val="68"/>
        </w:numPr>
        <w:shd w:val="clear" w:color="auto" w:fill="FFFFFF"/>
        <w:spacing w:before="0" w:beforeAutospacing="0" w:after="0" w:afterAutospacing="0"/>
        <w:rPr>
          <w:rFonts w:ascii="Palatino Linotype" w:hAnsi="Palatino Linotype"/>
          <w:color w:val="333333"/>
        </w:rPr>
      </w:pPr>
      <w:r w:rsidRPr="00807B43">
        <w:rPr>
          <w:rFonts w:ascii="Palatino Linotype" w:hAnsi="Palatino Linotype"/>
          <w:color w:val="333333"/>
        </w:rPr>
        <w:t xml:space="preserve">Although Moses was a Hebrew, he was raised in Egypt’s royal family as the grandson of Pharaoh. His revulsion to injustice erupted into a lethal attack on an Egyptian man he found beating a Hebrew worker. This act came to Pharaoh’s attention, so Moses fled for safety and became a shepherd in </w:t>
      </w:r>
      <w:proofErr w:type="spellStart"/>
      <w:r w:rsidRPr="00807B43">
        <w:rPr>
          <w:rFonts w:ascii="Palatino Linotype" w:hAnsi="Palatino Linotype"/>
          <w:color w:val="333333"/>
        </w:rPr>
        <w:t>Midian</w:t>
      </w:r>
      <w:proofErr w:type="spellEnd"/>
      <w:r w:rsidRPr="00807B43">
        <w:rPr>
          <w:rFonts w:ascii="Palatino Linotype" w:hAnsi="Palatino Linotype"/>
          <w:color w:val="333333"/>
        </w:rPr>
        <w:t xml:space="preserve">, a region </w:t>
      </w:r>
      <w:r w:rsidRPr="00807B43">
        <w:rPr>
          <w:rFonts w:ascii="Palatino Linotype" w:hAnsi="Palatino Linotype"/>
          <w:color w:val="333333"/>
        </w:rPr>
        <w:lastRenderedPageBreak/>
        <w:t>several hundred miles east of Egypt on the other side of the Sinai Peninsula. We do not know exactly how long he lived there, but during that time he married and had a son. In addition, two important things happened. The king in Egypt died, and the Lord heard the cry of his oppressed people and remembered his covenant with Abraham, Isaac, and Jacob (</w:t>
      </w:r>
      <w:hyperlink r:id="rId6" w:tgtFrame="_blank" w:history="1">
        <w:r w:rsidRPr="00807B43">
          <w:rPr>
            <w:rStyle w:val="Hyperlink"/>
            <w:rFonts w:ascii="Palatino Linotype" w:hAnsi="Palatino Linotype"/>
            <w:color w:val="00AFDB"/>
          </w:rPr>
          <w:t>Exod. 2:23-25</w:t>
        </w:r>
      </w:hyperlink>
      <w:r w:rsidRPr="00807B43">
        <w:rPr>
          <w:rFonts w:ascii="Palatino Linotype" w:hAnsi="Palatino Linotype"/>
          <w:color w:val="333333"/>
        </w:rPr>
        <w:t>). This act of remembering did not mean that God had forgotten about his people. It signaled that he was about to act on their behalf</w:t>
      </w:r>
      <w:proofErr w:type="gramStart"/>
      <w:r w:rsidRPr="00807B43">
        <w:rPr>
          <w:rFonts w:ascii="Palatino Linotype" w:hAnsi="Palatino Linotype"/>
          <w:color w:val="333333"/>
        </w:rPr>
        <w:t>.</w:t>
      </w:r>
      <w:r w:rsidRPr="00807B43">
        <w:rPr>
          <w:rStyle w:val="footnote"/>
          <w:rFonts w:ascii="Palatino Linotype" w:hAnsi="Palatino Linotype"/>
          <w:color w:val="00AFDB"/>
        </w:rPr>
        <w:t>[</w:t>
      </w:r>
      <w:proofErr w:type="gramEnd"/>
      <w:r w:rsidRPr="00807B43">
        <w:rPr>
          <w:rStyle w:val="footnote"/>
          <w:rFonts w:ascii="Palatino Linotype" w:hAnsi="Palatino Linotype"/>
          <w:color w:val="00AFDB"/>
        </w:rPr>
        <w:t>1]</w:t>
      </w:r>
      <w:r w:rsidRPr="00807B43">
        <w:rPr>
          <w:rFonts w:ascii="Palatino Linotype" w:hAnsi="Palatino Linotype"/>
          <w:color w:val="333333"/>
        </w:rPr>
        <w:t> For that, he would call Moses.</w:t>
      </w:r>
    </w:p>
    <w:p w:rsidR="00807B43" w:rsidRPr="00807B43" w:rsidRDefault="00807B43" w:rsidP="002A66EA">
      <w:pPr>
        <w:pStyle w:val="NormalWeb"/>
        <w:numPr>
          <w:ilvl w:val="0"/>
          <w:numId w:val="68"/>
        </w:numPr>
        <w:shd w:val="clear" w:color="auto" w:fill="FFFFFF"/>
        <w:spacing w:before="0" w:beforeAutospacing="0" w:after="135" w:afterAutospacing="0"/>
        <w:rPr>
          <w:rFonts w:ascii="Palatino Linotype" w:hAnsi="Palatino Linotype"/>
          <w:color w:val="333333"/>
        </w:rPr>
      </w:pPr>
      <w:r w:rsidRPr="00807B43">
        <w:rPr>
          <w:rFonts w:ascii="Palatino Linotype" w:hAnsi="Palatino Linotype"/>
          <w:color w:val="333333"/>
        </w:rPr>
        <w:t>God’s call to Moses came while Moses was at work. The account of how this happened comprises six elements that form a pattern evident in the lives of other leaders and prophets in the Bible. It is therefore instructive for us to examine this call narrative and to consider its implications for us today, especially in the context of our work.</w:t>
      </w:r>
    </w:p>
    <w:p w:rsidR="00807B43" w:rsidRPr="00807B43" w:rsidRDefault="00807B43" w:rsidP="002A66EA">
      <w:pPr>
        <w:pStyle w:val="NormalWeb"/>
        <w:numPr>
          <w:ilvl w:val="0"/>
          <w:numId w:val="68"/>
        </w:numPr>
        <w:shd w:val="clear" w:color="auto" w:fill="FFFFFF"/>
        <w:spacing w:before="0" w:beforeAutospacing="0" w:after="135" w:afterAutospacing="0"/>
        <w:rPr>
          <w:rFonts w:ascii="Palatino Linotype" w:hAnsi="Palatino Linotype"/>
          <w:color w:val="333333"/>
        </w:rPr>
      </w:pPr>
      <w:r w:rsidRPr="00807B43">
        <w:rPr>
          <w:rFonts w:ascii="Palatino Linotype" w:hAnsi="Palatino Linotype"/>
          <w:color w:val="333333"/>
        </w:rPr>
        <w:t>First, God</w:t>
      </w:r>
      <w:r w:rsidRPr="00807B43">
        <w:rPr>
          <w:rStyle w:val="apple-converted-space"/>
          <w:rFonts w:ascii="Palatino Linotype" w:hAnsi="Palatino Linotype"/>
          <w:color w:val="333333"/>
        </w:rPr>
        <w:t> </w:t>
      </w:r>
      <w:r w:rsidRPr="00807B43">
        <w:rPr>
          <w:rStyle w:val="Emphasis"/>
          <w:rFonts w:ascii="Palatino Linotype" w:hAnsi="Palatino Linotype"/>
          <w:color w:val="333333"/>
        </w:rPr>
        <w:t>confronted</w:t>
      </w:r>
      <w:r w:rsidRPr="00807B43">
        <w:rPr>
          <w:rStyle w:val="apple-converted-space"/>
          <w:rFonts w:ascii="Palatino Linotype" w:hAnsi="Palatino Linotype"/>
          <w:color w:val="333333"/>
        </w:rPr>
        <w:t> </w:t>
      </w:r>
      <w:r w:rsidRPr="00807B43">
        <w:rPr>
          <w:rFonts w:ascii="Palatino Linotype" w:hAnsi="Palatino Linotype"/>
          <w:color w:val="333333"/>
        </w:rPr>
        <w:t>Moses and arrested his attention at the scene of the burning bush (</w:t>
      </w:r>
      <w:hyperlink r:id="rId7" w:tgtFrame="_blank" w:history="1">
        <w:r w:rsidRPr="00807B43">
          <w:rPr>
            <w:rStyle w:val="Hyperlink"/>
            <w:rFonts w:ascii="Palatino Linotype" w:hAnsi="Palatino Linotype"/>
            <w:color w:val="00AFDB"/>
          </w:rPr>
          <w:t>Exod. 3:2-5</w:t>
        </w:r>
      </w:hyperlink>
      <w:r w:rsidRPr="00807B43">
        <w:rPr>
          <w:rFonts w:ascii="Palatino Linotype" w:hAnsi="Palatino Linotype"/>
          <w:color w:val="333333"/>
        </w:rPr>
        <w:t>). A brush fire in the semi-desert is nothing exceptional, but Moses was intrigued by the nature of this particular one. Moses heard his name called and responded, “Here I am</w:t>
      </w:r>
      <w:r w:rsidRPr="00807B43">
        <w:rPr>
          <w:rFonts w:ascii="Palatino Linotype" w:hAnsi="Palatino Linotype"/>
          <w:color w:val="404041"/>
        </w:rPr>
        <w:t>”</w:t>
      </w:r>
      <w:r w:rsidRPr="00807B43">
        <w:rPr>
          <w:rStyle w:val="apple-converted-space"/>
          <w:rFonts w:ascii="Palatino Linotype" w:hAnsi="Palatino Linotype"/>
          <w:color w:val="333333"/>
        </w:rPr>
        <w:t> </w:t>
      </w:r>
      <w:r w:rsidRPr="00807B43">
        <w:rPr>
          <w:rFonts w:ascii="Palatino Linotype" w:hAnsi="Palatino Linotype"/>
          <w:color w:val="333333"/>
        </w:rPr>
        <w:t>(</w:t>
      </w:r>
      <w:hyperlink r:id="rId8" w:tgtFrame="_blank" w:history="1">
        <w:r w:rsidRPr="00807B43">
          <w:rPr>
            <w:rStyle w:val="Hyperlink"/>
            <w:rFonts w:ascii="Palatino Linotype" w:hAnsi="Palatino Linotype"/>
            <w:color w:val="00AFDB"/>
          </w:rPr>
          <w:t>Exod. 3:4</w:t>
        </w:r>
      </w:hyperlink>
      <w:r w:rsidRPr="00807B43">
        <w:rPr>
          <w:rFonts w:ascii="Palatino Linotype" w:hAnsi="Palatino Linotype"/>
          <w:color w:val="333333"/>
        </w:rPr>
        <w:t>). This is a statement of availability, not location. Second, the Lord</w:t>
      </w:r>
      <w:r w:rsidRPr="00807B43">
        <w:rPr>
          <w:rStyle w:val="apple-converted-space"/>
          <w:rFonts w:ascii="Palatino Linotype" w:hAnsi="Palatino Linotype"/>
          <w:color w:val="333333"/>
        </w:rPr>
        <w:t> </w:t>
      </w:r>
      <w:r w:rsidRPr="00807B43">
        <w:rPr>
          <w:rStyle w:val="Emphasis"/>
          <w:rFonts w:ascii="Palatino Linotype" w:hAnsi="Palatino Linotype"/>
          <w:color w:val="333333"/>
        </w:rPr>
        <w:t>introduced</w:t>
      </w:r>
      <w:r w:rsidRPr="00807B43">
        <w:rPr>
          <w:rStyle w:val="apple-converted-space"/>
          <w:rFonts w:ascii="Palatino Linotype" w:hAnsi="Palatino Linotype"/>
          <w:color w:val="333333"/>
        </w:rPr>
        <w:t> </w:t>
      </w:r>
      <w:r w:rsidRPr="00807B43">
        <w:rPr>
          <w:rFonts w:ascii="Palatino Linotype" w:hAnsi="Palatino Linotype"/>
          <w:color w:val="333333"/>
        </w:rPr>
        <w:t>himself as the God of the patriarchs and communicated his intent to rescue his people from Egypt and to bring them into the land he had promised to Abraham (</w:t>
      </w:r>
      <w:hyperlink r:id="rId9" w:tgtFrame="_blank" w:history="1">
        <w:r w:rsidRPr="00807B43">
          <w:rPr>
            <w:rStyle w:val="Hyperlink"/>
            <w:rFonts w:ascii="Palatino Linotype" w:hAnsi="Palatino Linotype"/>
            <w:color w:val="00AFDB"/>
          </w:rPr>
          <w:t>Exod. 3:6-9</w:t>
        </w:r>
      </w:hyperlink>
      <w:r w:rsidRPr="00807B43">
        <w:rPr>
          <w:rFonts w:ascii="Palatino Linotype" w:hAnsi="Palatino Linotype"/>
          <w:color w:val="333333"/>
        </w:rPr>
        <w:t>). Third, God</w:t>
      </w:r>
      <w:r w:rsidRPr="00807B43">
        <w:rPr>
          <w:rStyle w:val="apple-converted-space"/>
          <w:rFonts w:ascii="Palatino Linotype" w:hAnsi="Palatino Linotype"/>
          <w:color w:val="333333"/>
        </w:rPr>
        <w:t> </w:t>
      </w:r>
      <w:r w:rsidRPr="00807B43">
        <w:rPr>
          <w:rStyle w:val="Emphasis"/>
          <w:rFonts w:ascii="Palatino Linotype" w:hAnsi="Palatino Linotype"/>
          <w:color w:val="333333"/>
        </w:rPr>
        <w:t>commissioned</w:t>
      </w:r>
      <w:r w:rsidRPr="00807B43">
        <w:rPr>
          <w:rStyle w:val="apple-converted-space"/>
          <w:rFonts w:ascii="Palatino Linotype" w:hAnsi="Palatino Linotype"/>
          <w:color w:val="333333"/>
        </w:rPr>
        <w:t> </w:t>
      </w:r>
      <w:r w:rsidRPr="00807B43">
        <w:rPr>
          <w:rFonts w:ascii="Palatino Linotype" w:hAnsi="Palatino Linotype"/>
          <w:color w:val="333333"/>
        </w:rPr>
        <w:t>Moses to go to Pharaoh to bring God’s people out of Egypt (</w:t>
      </w:r>
      <w:hyperlink r:id="rId10" w:tgtFrame="_blank" w:history="1">
        <w:r w:rsidRPr="00807B43">
          <w:rPr>
            <w:rStyle w:val="Hyperlink"/>
            <w:rFonts w:ascii="Palatino Linotype" w:hAnsi="Palatino Linotype"/>
            <w:color w:val="00AFDB"/>
          </w:rPr>
          <w:t>Exod. 3:10</w:t>
        </w:r>
      </w:hyperlink>
      <w:r w:rsidRPr="00807B43">
        <w:rPr>
          <w:rFonts w:ascii="Palatino Linotype" w:hAnsi="Palatino Linotype"/>
          <w:color w:val="333333"/>
        </w:rPr>
        <w:t>). Fourth, Moses</w:t>
      </w:r>
      <w:r w:rsidRPr="00807B43">
        <w:rPr>
          <w:rStyle w:val="apple-converted-space"/>
          <w:rFonts w:ascii="Palatino Linotype" w:hAnsi="Palatino Linotype"/>
          <w:color w:val="333333"/>
        </w:rPr>
        <w:t> </w:t>
      </w:r>
      <w:r w:rsidRPr="00807B43">
        <w:rPr>
          <w:rStyle w:val="Emphasis"/>
          <w:rFonts w:ascii="Palatino Linotype" w:hAnsi="Palatino Linotype"/>
          <w:color w:val="333333"/>
        </w:rPr>
        <w:t>objected</w:t>
      </w:r>
      <w:r w:rsidRPr="00807B43">
        <w:rPr>
          <w:rStyle w:val="apple-converted-space"/>
          <w:rFonts w:ascii="Palatino Linotype" w:hAnsi="Palatino Linotype"/>
          <w:color w:val="333333"/>
        </w:rPr>
        <w:t> </w:t>
      </w:r>
      <w:r w:rsidRPr="00807B43">
        <w:rPr>
          <w:rFonts w:ascii="Palatino Linotype" w:hAnsi="Palatino Linotype"/>
          <w:color w:val="333333"/>
        </w:rPr>
        <w:t>(</w:t>
      </w:r>
      <w:hyperlink r:id="rId11" w:tgtFrame="_blank" w:history="1">
        <w:r w:rsidRPr="00807B43">
          <w:rPr>
            <w:rStyle w:val="Hyperlink"/>
            <w:rFonts w:ascii="Palatino Linotype" w:hAnsi="Palatino Linotype"/>
            <w:color w:val="00AFDB"/>
          </w:rPr>
          <w:t>Exod. 3:11</w:t>
        </w:r>
      </w:hyperlink>
      <w:r w:rsidRPr="00807B43">
        <w:rPr>
          <w:rFonts w:ascii="Palatino Linotype" w:hAnsi="Palatino Linotype"/>
          <w:color w:val="333333"/>
        </w:rPr>
        <w:t>). Although he had just heard a powerful revelation of who was speaking to him in this moment, his immediate concern was, “Who am I?” In response to this, God</w:t>
      </w:r>
      <w:r w:rsidRPr="00807B43">
        <w:rPr>
          <w:rStyle w:val="apple-converted-space"/>
          <w:rFonts w:ascii="Palatino Linotype" w:hAnsi="Palatino Linotype"/>
          <w:color w:val="333333"/>
        </w:rPr>
        <w:t> </w:t>
      </w:r>
      <w:r w:rsidRPr="00807B43">
        <w:rPr>
          <w:rStyle w:val="Emphasis"/>
          <w:rFonts w:ascii="Palatino Linotype" w:hAnsi="Palatino Linotype"/>
          <w:color w:val="333333"/>
        </w:rPr>
        <w:t>reassured</w:t>
      </w:r>
      <w:r w:rsidRPr="00807B43">
        <w:rPr>
          <w:rStyle w:val="apple-converted-space"/>
          <w:rFonts w:ascii="Palatino Linotype" w:hAnsi="Palatino Linotype"/>
          <w:color w:val="333333"/>
        </w:rPr>
        <w:t> </w:t>
      </w:r>
      <w:r w:rsidRPr="00807B43">
        <w:rPr>
          <w:rFonts w:ascii="Palatino Linotype" w:hAnsi="Palatino Linotype"/>
          <w:color w:val="333333"/>
        </w:rPr>
        <w:t>Moses with a promise of God’s own presence (</w:t>
      </w:r>
      <w:hyperlink r:id="rId12" w:tgtFrame="_blank" w:history="1">
        <w:r w:rsidRPr="00807B43">
          <w:rPr>
            <w:rStyle w:val="Hyperlink"/>
            <w:rFonts w:ascii="Palatino Linotype" w:hAnsi="Palatino Linotype"/>
            <w:color w:val="00AFDB"/>
          </w:rPr>
          <w:t>Ex.3:12a</w:t>
        </w:r>
      </w:hyperlink>
      <w:r w:rsidRPr="00807B43">
        <w:rPr>
          <w:rFonts w:ascii="Palatino Linotype" w:hAnsi="Palatino Linotype"/>
          <w:color w:val="333333"/>
        </w:rPr>
        <w:t>). Finally, God spoke of a</w:t>
      </w:r>
      <w:r w:rsidRPr="00807B43">
        <w:rPr>
          <w:rStyle w:val="apple-converted-space"/>
          <w:rFonts w:ascii="Palatino Linotype" w:hAnsi="Palatino Linotype"/>
          <w:color w:val="333333"/>
        </w:rPr>
        <w:t> </w:t>
      </w:r>
      <w:r w:rsidRPr="00807B43">
        <w:rPr>
          <w:rStyle w:val="Emphasis"/>
          <w:rFonts w:ascii="Palatino Linotype" w:hAnsi="Palatino Linotype"/>
          <w:color w:val="333333"/>
        </w:rPr>
        <w:t>confirming sign</w:t>
      </w:r>
      <w:r w:rsidRPr="00807B43">
        <w:rPr>
          <w:rStyle w:val="apple-converted-space"/>
          <w:rFonts w:ascii="Palatino Linotype" w:hAnsi="Palatino Linotype"/>
          <w:color w:val="333333"/>
        </w:rPr>
        <w:t> </w:t>
      </w:r>
      <w:r w:rsidRPr="00807B43">
        <w:rPr>
          <w:rFonts w:ascii="Palatino Linotype" w:hAnsi="Palatino Linotype"/>
          <w:color w:val="333333"/>
        </w:rPr>
        <w:t>(</w:t>
      </w:r>
      <w:hyperlink r:id="rId13" w:tgtFrame="_blank" w:history="1">
        <w:r w:rsidRPr="00807B43">
          <w:rPr>
            <w:rStyle w:val="Hyperlink"/>
            <w:rFonts w:ascii="Palatino Linotype" w:hAnsi="Palatino Linotype"/>
            <w:color w:val="00AFDB"/>
          </w:rPr>
          <w:t>Exod. 3:12b</w:t>
        </w:r>
      </w:hyperlink>
      <w:r w:rsidRPr="00807B43">
        <w:rPr>
          <w:rFonts w:ascii="Palatino Linotype" w:hAnsi="Palatino Linotype"/>
          <w:color w:val="333333"/>
        </w:rPr>
        <w:t>).</w:t>
      </w:r>
    </w:p>
    <w:p w:rsidR="00807B43" w:rsidRPr="00807B43" w:rsidRDefault="00807B43" w:rsidP="002A66EA">
      <w:pPr>
        <w:pStyle w:val="NormalWeb"/>
        <w:numPr>
          <w:ilvl w:val="0"/>
          <w:numId w:val="68"/>
        </w:numPr>
        <w:shd w:val="clear" w:color="auto" w:fill="FFFFFF"/>
        <w:spacing w:before="0" w:beforeAutospacing="0" w:after="135" w:afterAutospacing="0"/>
        <w:rPr>
          <w:rFonts w:ascii="Palatino Linotype" w:hAnsi="Palatino Linotype"/>
          <w:color w:val="333333"/>
        </w:rPr>
      </w:pPr>
      <w:r w:rsidRPr="00807B43">
        <w:rPr>
          <w:rFonts w:ascii="Palatino Linotype" w:hAnsi="Palatino Linotype"/>
          <w:color w:val="333333"/>
        </w:rPr>
        <w:t>These same elements are present in a number of other call narratives in Scripture—for example in the callings of Gideon, Isaiah, Jeremiah, Ezekiel, and some of Jesus’ disciples. This is not a rigid formula, for many other call narratives in Scripture follow a different pattern. But it does suggest that God’s call often comes via an extended series of encounters that guide a person in God’s way over time.</w:t>
      </w:r>
    </w:p>
    <w:p w:rsidR="00807B43" w:rsidRPr="00807B43" w:rsidRDefault="00807B43" w:rsidP="002A66EA">
      <w:pPr>
        <w:pStyle w:val="ListParagraph"/>
        <w:numPr>
          <w:ilvl w:val="0"/>
          <w:numId w:val="68"/>
        </w:numPr>
        <w:spacing w:after="0" w:line="276" w:lineRule="auto"/>
        <w:rPr>
          <w:rFonts w:ascii="Palatino Linotype" w:hAnsi="Palatino Linotype"/>
          <w:sz w:val="24"/>
          <w:szCs w:val="24"/>
        </w:rPr>
      </w:pPr>
      <w:r w:rsidRPr="00807B43">
        <w:rPr>
          <w:rFonts w:ascii="Palatino Linotype" w:hAnsi="Palatino Linotype"/>
          <w:sz w:val="24"/>
          <w:szCs w:val="24"/>
        </w:rPr>
        <w:t xml:space="preserve">State the problems the Israelites met during their journey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How God solved the problems (MK pupils Bk4 pg 25)</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Important verse to remember</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“The good man suffers many troubles but the lord saves him in from them all”</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What was the meaning of the term Exodus?</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In which book in the bible do we find the story of the Israelites leaving Egypt?</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lastRenderedPageBreak/>
        <w:t>Who is the grandfather of all believers?</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Who led the Jews out of Egypt?</w:t>
      </w:r>
    </w:p>
    <w:p w:rsidR="00807B43" w:rsidRPr="00807B43" w:rsidRDefault="00807B43" w:rsidP="002A66EA">
      <w:pPr>
        <w:pStyle w:val="ListParagraph"/>
        <w:numPr>
          <w:ilvl w:val="0"/>
          <w:numId w:val="69"/>
        </w:numPr>
        <w:spacing w:after="0" w:line="276" w:lineRule="auto"/>
        <w:rPr>
          <w:rFonts w:ascii="Palatino Linotype" w:hAnsi="Palatino Linotype"/>
          <w:sz w:val="24"/>
          <w:szCs w:val="24"/>
        </w:rPr>
      </w:pPr>
      <w:r w:rsidRPr="00807B43">
        <w:rPr>
          <w:rFonts w:ascii="Palatino Linotype" w:hAnsi="Palatino Linotype"/>
          <w:sz w:val="24"/>
          <w:szCs w:val="24"/>
        </w:rPr>
        <w:t>Write the miracles God performed before the Israelites.</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On which Mountain did Moses talk to God?</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 xml:space="preserve">Why God did </w:t>
      </w:r>
      <w:proofErr w:type="gramStart"/>
      <w:r w:rsidRPr="00807B43">
        <w:rPr>
          <w:rFonts w:ascii="Palatino Linotype" w:hAnsi="Palatino Linotype"/>
          <w:sz w:val="24"/>
          <w:szCs w:val="24"/>
        </w:rPr>
        <w:t>chose</w:t>
      </w:r>
      <w:proofErr w:type="gramEnd"/>
      <w:r w:rsidRPr="00807B43">
        <w:rPr>
          <w:rFonts w:ascii="Palatino Linotype" w:hAnsi="Palatino Linotype"/>
          <w:sz w:val="24"/>
          <w:szCs w:val="24"/>
        </w:rPr>
        <w:t xml:space="preserve"> Moses to lead the Jews out of Egypt?</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 xml:space="preserve">What was the responsibility of the Israelites in their </w:t>
      </w:r>
      <w:r w:rsidR="00B50FA6" w:rsidRPr="00807B43">
        <w:rPr>
          <w:rFonts w:ascii="Palatino Linotype" w:hAnsi="Palatino Linotype"/>
          <w:sz w:val="24"/>
          <w:szCs w:val="24"/>
        </w:rPr>
        <w:t>covenant</w:t>
      </w:r>
      <w:r w:rsidRPr="00807B43">
        <w:rPr>
          <w:rFonts w:ascii="Palatino Linotype" w:hAnsi="Palatino Linotype"/>
          <w:sz w:val="24"/>
          <w:szCs w:val="24"/>
        </w:rPr>
        <w:t xml:space="preserve"> with God?</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Which sea did the Jews cross on their way to the Promised Land?</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 xml:space="preserve">What was the work of Moses in the </w:t>
      </w:r>
      <w:proofErr w:type="spellStart"/>
      <w:r w:rsidRPr="00807B43">
        <w:rPr>
          <w:rFonts w:ascii="Palatino Linotype" w:hAnsi="Palatino Linotype"/>
          <w:sz w:val="24"/>
          <w:szCs w:val="24"/>
        </w:rPr>
        <w:t>Midian</w:t>
      </w:r>
      <w:proofErr w:type="spellEnd"/>
      <w:r w:rsidRPr="00807B43">
        <w:rPr>
          <w:rFonts w:ascii="Palatino Linotype" w:hAnsi="Palatino Linotype"/>
          <w:sz w:val="24"/>
          <w:szCs w:val="24"/>
        </w:rPr>
        <w:t>?</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 xml:space="preserve">Why did God call Moses from the </w:t>
      </w:r>
      <w:proofErr w:type="spellStart"/>
      <w:r w:rsidRPr="00807B43">
        <w:rPr>
          <w:rFonts w:ascii="Palatino Linotype" w:hAnsi="Palatino Linotype"/>
          <w:sz w:val="24"/>
          <w:szCs w:val="24"/>
        </w:rPr>
        <w:t>Midian</w:t>
      </w:r>
      <w:proofErr w:type="spellEnd"/>
      <w:r w:rsidRPr="00807B43">
        <w:rPr>
          <w:rFonts w:ascii="Palatino Linotype" w:hAnsi="Palatino Linotype"/>
          <w:sz w:val="24"/>
          <w:szCs w:val="24"/>
        </w:rPr>
        <w:t>?</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Who led the Jews to their promised land?</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Name the place where the Jews lived in Egypt?</w:t>
      </w:r>
    </w:p>
    <w:p w:rsidR="00807B43" w:rsidRPr="00807B43" w:rsidRDefault="00807B43" w:rsidP="002A66EA">
      <w:pPr>
        <w:pStyle w:val="ListParagraph"/>
        <w:numPr>
          <w:ilvl w:val="0"/>
          <w:numId w:val="69"/>
        </w:numPr>
        <w:spacing w:after="200" w:line="276" w:lineRule="auto"/>
        <w:rPr>
          <w:rFonts w:ascii="Palatino Linotype" w:hAnsi="Palatino Linotype"/>
          <w:sz w:val="24"/>
          <w:szCs w:val="24"/>
        </w:rPr>
      </w:pPr>
      <w:r w:rsidRPr="00807B43">
        <w:rPr>
          <w:rFonts w:ascii="Palatino Linotype" w:hAnsi="Palatino Linotype"/>
          <w:sz w:val="24"/>
          <w:szCs w:val="24"/>
        </w:rPr>
        <w:t>Name the Promised Land for the Jews or Israelites.</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u w:val="single"/>
        </w:rPr>
      </w:pPr>
      <w:r w:rsidRPr="002A66EA">
        <w:rPr>
          <w:rFonts w:ascii="Palatino Linotype" w:hAnsi="Palatino Linotype"/>
          <w:b/>
          <w:sz w:val="24"/>
          <w:szCs w:val="24"/>
          <w:u w:val="single"/>
        </w:rPr>
        <w:t xml:space="preserve">God’s people and the law </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 xml:space="preserve"> The covenant God and the people</w:t>
      </w:r>
    </w:p>
    <w:p w:rsidR="00807B43" w:rsidRPr="00807B43" w:rsidRDefault="00807B43" w:rsidP="002A66EA">
      <w:pPr>
        <w:pStyle w:val="ListParagraph"/>
        <w:numPr>
          <w:ilvl w:val="0"/>
          <w:numId w:val="70"/>
        </w:numPr>
        <w:spacing w:after="0" w:line="276" w:lineRule="auto"/>
        <w:rPr>
          <w:rFonts w:ascii="Palatino Linotype" w:hAnsi="Palatino Linotype"/>
          <w:sz w:val="24"/>
          <w:szCs w:val="24"/>
        </w:rPr>
      </w:pPr>
      <w:r w:rsidRPr="00807B43">
        <w:rPr>
          <w:rFonts w:ascii="Palatino Linotype" w:hAnsi="Palatino Linotype"/>
          <w:sz w:val="24"/>
          <w:szCs w:val="24"/>
        </w:rPr>
        <w:t>A covenant is a special agreement between God and his people.</w:t>
      </w:r>
    </w:p>
    <w:p w:rsidR="00807B43" w:rsidRPr="00807B43" w:rsidRDefault="00807B43" w:rsidP="002A66EA">
      <w:pPr>
        <w:pStyle w:val="ListParagraph"/>
        <w:numPr>
          <w:ilvl w:val="0"/>
          <w:numId w:val="70"/>
        </w:numPr>
        <w:spacing w:after="0" w:line="276" w:lineRule="auto"/>
        <w:rPr>
          <w:rFonts w:ascii="Palatino Linotype" w:hAnsi="Palatino Linotype"/>
          <w:sz w:val="24"/>
          <w:szCs w:val="24"/>
        </w:rPr>
      </w:pPr>
      <w:r w:rsidRPr="00807B43">
        <w:rPr>
          <w:rFonts w:ascii="Palatino Linotype" w:hAnsi="Palatino Linotype"/>
          <w:sz w:val="24"/>
          <w:szCs w:val="24"/>
        </w:rPr>
        <w:t>On the way to the Promised Land, the Jews had a stopover, in the desert of Sinai.</w:t>
      </w:r>
    </w:p>
    <w:p w:rsidR="00807B43" w:rsidRPr="00807B43" w:rsidRDefault="00807B43" w:rsidP="002A66EA">
      <w:pPr>
        <w:pStyle w:val="ListParagraph"/>
        <w:numPr>
          <w:ilvl w:val="0"/>
          <w:numId w:val="70"/>
        </w:numPr>
        <w:spacing w:after="0" w:line="276" w:lineRule="auto"/>
        <w:rPr>
          <w:rFonts w:ascii="Palatino Linotype" w:hAnsi="Palatino Linotype"/>
          <w:sz w:val="24"/>
          <w:szCs w:val="24"/>
        </w:rPr>
      </w:pPr>
      <w:r w:rsidRPr="00807B43">
        <w:rPr>
          <w:rFonts w:ascii="Palatino Linotype" w:hAnsi="Palatino Linotype"/>
          <w:sz w:val="24"/>
          <w:szCs w:val="24"/>
        </w:rPr>
        <w:t>Moses went up the desert of Sinai to talk to God.</w:t>
      </w:r>
    </w:p>
    <w:p w:rsidR="00807B43" w:rsidRPr="00807B43" w:rsidRDefault="00807B43" w:rsidP="002A66EA">
      <w:pPr>
        <w:pStyle w:val="ListParagraph"/>
        <w:numPr>
          <w:ilvl w:val="0"/>
          <w:numId w:val="70"/>
        </w:numPr>
        <w:spacing w:after="0" w:line="276" w:lineRule="auto"/>
        <w:rPr>
          <w:rFonts w:ascii="Palatino Linotype" w:hAnsi="Palatino Linotype"/>
          <w:sz w:val="24"/>
          <w:szCs w:val="24"/>
        </w:rPr>
      </w:pPr>
      <w:r w:rsidRPr="00807B43">
        <w:rPr>
          <w:rFonts w:ascii="Palatino Linotype" w:hAnsi="Palatino Linotype"/>
          <w:sz w:val="24"/>
          <w:szCs w:val="24"/>
        </w:rPr>
        <w:t>According to the covenant all the Israelites were God’s people and were supposed to serve him.</w:t>
      </w:r>
    </w:p>
    <w:p w:rsidR="00807B43" w:rsidRPr="00807B43" w:rsidRDefault="00807B43" w:rsidP="002A66EA">
      <w:pPr>
        <w:pStyle w:val="ListParagraph"/>
        <w:numPr>
          <w:ilvl w:val="0"/>
          <w:numId w:val="70"/>
        </w:numPr>
        <w:spacing w:after="0" w:line="276" w:lineRule="auto"/>
        <w:rPr>
          <w:rFonts w:ascii="Palatino Linotype" w:hAnsi="Palatino Linotype"/>
          <w:sz w:val="24"/>
          <w:szCs w:val="24"/>
        </w:rPr>
      </w:pPr>
      <w:r w:rsidRPr="00807B43">
        <w:rPr>
          <w:rFonts w:ascii="Palatino Linotype" w:hAnsi="Palatino Linotype"/>
          <w:sz w:val="24"/>
          <w:szCs w:val="24"/>
        </w:rPr>
        <w:t>On Mt Sinai Moses received the Ten Commandments from God. They were to guide them because they had started misbehaving.</w:t>
      </w:r>
    </w:p>
    <w:p w:rsidR="00807B43" w:rsidRPr="00807B43" w:rsidRDefault="00807B43" w:rsidP="002A66EA">
      <w:pPr>
        <w:pStyle w:val="ListParagraph"/>
        <w:numPr>
          <w:ilvl w:val="0"/>
          <w:numId w:val="70"/>
        </w:numPr>
        <w:spacing w:after="0" w:line="276" w:lineRule="auto"/>
        <w:rPr>
          <w:rFonts w:ascii="Palatino Linotype" w:hAnsi="Palatino Linotype"/>
          <w:sz w:val="24"/>
          <w:szCs w:val="24"/>
        </w:rPr>
      </w:pPr>
      <w:r w:rsidRPr="00807B43">
        <w:rPr>
          <w:rFonts w:ascii="Palatino Linotype" w:hAnsi="Palatino Linotype"/>
          <w:sz w:val="24"/>
          <w:szCs w:val="24"/>
        </w:rPr>
        <w:t xml:space="preserve">The Ten Commandments were written on  two stone tablets and kept in rectangular box and kept in a place of worship called tabernacle </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Verse to remember:</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Proverbs 30:5</w:t>
      </w:r>
      <w:r w:rsidRPr="00807B43">
        <w:rPr>
          <w:rFonts w:ascii="Palatino Linotype" w:hAnsi="Palatino Linotype" w:cs="Arial"/>
          <w:color w:val="001320"/>
          <w:sz w:val="24"/>
          <w:szCs w:val="24"/>
          <w:shd w:val="clear" w:color="auto" w:fill="FDFEFF"/>
        </w:rPr>
        <w:t>Every word of God proves true; he is a shield to those who take refuge in him.</w:t>
      </w:r>
      <w:r w:rsidRPr="00807B43">
        <w:rPr>
          <w:rFonts w:ascii="Palatino Linotype" w:hAnsi="Palatino Linotype" w:cs="Arial"/>
          <w:color w:val="001320"/>
          <w:sz w:val="24"/>
          <w:szCs w:val="24"/>
          <w:shd w:val="clear" w:color="auto" w:fill="FDFEFF"/>
        </w:rPr>
        <w:br/>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Exercise </w:t>
      </w:r>
    </w:p>
    <w:p w:rsidR="00807B43" w:rsidRPr="00807B43" w:rsidRDefault="00807B43" w:rsidP="002A66EA">
      <w:pPr>
        <w:pStyle w:val="ListParagraph"/>
        <w:numPr>
          <w:ilvl w:val="0"/>
          <w:numId w:val="44"/>
        </w:numPr>
        <w:spacing w:after="200" w:line="276" w:lineRule="auto"/>
        <w:ind w:hanging="720"/>
        <w:rPr>
          <w:rFonts w:ascii="Palatino Linotype" w:hAnsi="Palatino Linotype"/>
          <w:sz w:val="24"/>
          <w:szCs w:val="24"/>
        </w:rPr>
      </w:pPr>
      <w:r w:rsidRPr="00807B43">
        <w:rPr>
          <w:rFonts w:ascii="Palatino Linotype" w:hAnsi="Palatino Linotype"/>
          <w:sz w:val="24"/>
          <w:szCs w:val="24"/>
        </w:rPr>
        <w:t>Mention the Ten Commandments for Christians.</w:t>
      </w:r>
    </w:p>
    <w:p w:rsidR="00807B43" w:rsidRPr="00807B43" w:rsidRDefault="00807B43" w:rsidP="002A66EA">
      <w:pPr>
        <w:pStyle w:val="ListParagraph"/>
        <w:numPr>
          <w:ilvl w:val="0"/>
          <w:numId w:val="44"/>
        </w:numPr>
        <w:spacing w:after="200" w:line="276" w:lineRule="auto"/>
        <w:ind w:hanging="720"/>
        <w:rPr>
          <w:rFonts w:ascii="Palatino Linotype" w:hAnsi="Palatino Linotype"/>
          <w:sz w:val="24"/>
          <w:szCs w:val="24"/>
        </w:rPr>
      </w:pPr>
      <w:r w:rsidRPr="00807B43">
        <w:rPr>
          <w:rFonts w:ascii="Palatino Linotype" w:hAnsi="Palatino Linotype"/>
          <w:sz w:val="24"/>
          <w:szCs w:val="24"/>
        </w:rPr>
        <w:t>State the two greatest Commandments for Christians.</w:t>
      </w:r>
    </w:p>
    <w:p w:rsidR="00807B43" w:rsidRPr="00807B43" w:rsidRDefault="00807B43" w:rsidP="002A66EA">
      <w:pPr>
        <w:pStyle w:val="ListParagraph"/>
        <w:numPr>
          <w:ilvl w:val="0"/>
          <w:numId w:val="44"/>
        </w:numPr>
        <w:spacing w:after="200" w:line="276" w:lineRule="auto"/>
        <w:ind w:hanging="720"/>
        <w:rPr>
          <w:rFonts w:ascii="Palatino Linotype" w:hAnsi="Palatino Linotype"/>
          <w:sz w:val="24"/>
          <w:szCs w:val="24"/>
        </w:rPr>
      </w:pPr>
      <w:r w:rsidRPr="00807B43">
        <w:rPr>
          <w:rFonts w:ascii="Palatino Linotype" w:hAnsi="Palatino Linotype"/>
          <w:sz w:val="24"/>
          <w:szCs w:val="24"/>
        </w:rPr>
        <w:t>Who is your neighbor as a Christian?</w:t>
      </w:r>
    </w:p>
    <w:p w:rsidR="00807B43" w:rsidRPr="00807B43" w:rsidRDefault="00807B43" w:rsidP="002A66EA">
      <w:pPr>
        <w:pStyle w:val="ListParagraph"/>
        <w:numPr>
          <w:ilvl w:val="0"/>
          <w:numId w:val="44"/>
        </w:numPr>
        <w:spacing w:after="200" w:line="276" w:lineRule="auto"/>
        <w:ind w:hanging="720"/>
        <w:rPr>
          <w:rFonts w:ascii="Palatino Linotype" w:hAnsi="Palatino Linotype"/>
          <w:sz w:val="24"/>
          <w:szCs w:val="24"/>
        </w:rPr>
      </w:pPr>
      <w:r w:rsidRPr="00807B43">
        <w:rPr>
          <w:rFonts w:ascii="Palatino Linotype" w:hAnsi="Palatino Linotype"/>
          <w:sz w:val="24"/>
          <w:szCs w:val="24"/>
        </w:rPr>
        <w:t>Mention different ways how you can show love to your classmates, teachers and parents.</w:t>
      </w:r>
    </w:p>
    <w:p w:rsidR="00807B43" w:rsidRPr="002A66EA" w:rsidRDefault="00807B43" w:rsidP="002A66EA">
      <w:pPr>
        <w:pStyle w:val="ListParagraph"/>
        <w:numPr>
          <w:ilvl w:val="0"/>
          <w:numId w:val="44"/>
        </w:numPr>
        <w:spacing w:after="200" w:line="276" w:lineRule="auto"/>
        <w:ind w:hanging="720"/>
        <w:rPr>
          <w:rFonts w:ascii="Palatino Linotype" w:hAnsi="Palatino Linotype"/>
          <w:sz w:val="24"/>
          <w:szCs w:val="24"/>
        </w:rPr>
      </w:pPr>
      <w:r w:rsidRPr="00807B43">
        <w:rPr>
          <w:rFonts w:ascii="Palatino Linotype" w:hAnsi="Palatino Linotype"/>
          <w:sz w:val="24"/>
          <w:szCs w:val="24"/>
        </w:rPr>
        <w:lastRenderedPageBreak/>
        <w:t>Give different ways how Jesus showed love to his people.</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God’s people and the law</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The Ten Commandments and their meaning to Christians</w:t>
      </w:r>
      <w:r w:rsidRPr="002A66EA">
        <w:rPr>
          <w:rFonts w:ascii="Palatino Linotype" w:hAnsi="Palatino Linotype"/>
          <w:b/>
          <w:sz w:val="24"/>
          <w:szCs w:val="24"/>
        </w:rPr>
        <w:t xml:space="preserve">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State the Ten Commandments to learners and explain the meaning of each to Christian’s today e.g.</w:t>
      </w:r>
    </w:p>
    <w:p w:rsidR="00807B43" w:rsidRPr="00807B43" w:rsidRDefault="00807B43" w:rsidP="002A66EA">
      <w:pPr>
        <w:numPr>
          <w:ilvl w:val="0"/>
          <w:numId w:val="71"/>
        </w:numPr>
        <w:shd w:val="clear" w:color="auto" w:fill="FFFFFF"/>
        <w:spacing w:after="0" w:line="240" w:lineRule="auto"/>
        <w:ind w:left="360" w:right="360"/>
        <w:textAlignment w:val="baseline"/>
        <w:rPr>
          <w:rFonts w:ascii="Palatino Linotype" w:eastAsia="Times New Roman" w:hAnsi="Palatino Linotype" w:cs="Times New Roman"/>
          <w:color w:val="000000"/>
          <w:sz w:val="24"/>
          <w:szCs w:val="24"/>
        </w:rPr>
      </w:pPr>
      <w:r w:rsidRPr="00807B43">
        <w:rPr>
          <w:rFonts w:ascii="Palatino Linotype" w:eastAsia="Times New Roman" w:hAnsi="Palatino Linotype" w:cs="Times New Roman"/>
          <w:color w:val="000000"/>
          <w:sz w:val="24"/>
          <w:szCs w:val="24"/>
        </w:rPr>
        <w:t>You shall have no other gods before me.</w:t>
      </w:r>
    </w:p>
    <w:p w:rsidR="00807B43" w:rsidRPr="00807B43" w:rsidRDefault="00807B43" w:rsidP="002A66EA">
      <w:pPr>
        <w:numPr>
          <w:ilvl w:val="0"/>
          <w:numId w:val="71"/>
        </w:numPr>
        <w:shd w:val="clear" w:color="auto" w:fill="FFFFFF"/>
        <w:spacing w:after="0" w:line="240" w:lineRule="auto"/>
        <w:ind w:left="360" w:right="360"/>
        <w:textAlignment w:val="baseline"/>
        <w:rPr>
          <w:rFonts w:ascii="Palatino Linotype" w:eastAsia="Times New Roman" w:hAnsi="Palatino Linotype" w:cs="Times New Roman"/>
          <w:color w:val="000000"/>
          <w:sz w:val="24"/>
          <w:szCs w:val="24"/>
        </w:rPr>
      </w:pPr>
      <w:r w:rsidRPr="00807B43">
        <w:rPr>
          <w:rFonts w:ascii="Palatino Linotype" w:eastAsia="Times New Roman" w:hAnsi="Palatino Linotype" w:cs="Times New Roman"/>
          <w:color w:val="000000"/>
          <w:sz w:val="24"/>
          <w:szCs w:val="24"/>
        </w:rPr>
        <w:t>You shall make no idols.</w:t>
      </w:r>
    </w:p>
    <w:p w:rsidR="00807B43" w:rsidRPr="00807B43" w:rsidRDefault="00807B43" w:rsidP="002A66EA">
      <w:pPr>
        <w:numPr>
          <w:ilvl w:val="0"/>
          <w:numId w:val="71"/>
        </w:numPr>
        <w:shd w:val="clear" w:color="auto" w:fill="FFFFFF"/>
        <w:spacing w:after="0" w:line="240" w:lineRule="auto"/>
        <w:ind w:left="360" w:right="360"/>
        <w:textAlignment w:val="baseline"/>
        <w:rPr>
          <w:rFonts w:ascii="Palatino Linotype" w:eastAsia="Times New Roman" w:hAnsi="Palatino Linotype" w:cs="Times New Roman"/>
          <w:color w:val="000000"/>
          <w:sz w:val="24"/>
          <w:szCs w:val="24"/>
        </w:rPr>
      </w:pPr>
      <w:r w:rsidRPr="00807B43">
        <w:rPr>
          <w:rFonts w:ascii="Palatino Linotype" w:eastAsia="Times New Roman" w:hAnsi="Palatino Linotype" w:cs="Times New Roman"/>
          <w:color w:val="000000"/>
          <w:sz w:val="24"/>
          <w:szCs w:val="24"/>
        </w:rPr>
        <w:t>You shall not take the name of the Lord your God in vain.</w:t>
      </w:r>
    </w:p>
    <w:p w:rsidR="00807B43" w:rsidRPr="00807B43" w:rsidRDefault="00807B43" w:rsidP="002A66EA">
      <w:pPr>
        <w:numPr>
          <w:ilvl w:val="0"/>
          <w:numId w:val="71"/>
        </w:numPr>
        <w:shd w:val="clear" w:color="auto" w:fill="FFFFFF"/>
        <w:spacing w:after="0" w:line="240" w:lineRule="auto"/>
        <w:ind w:left="360" w:right="360"/>
        <w:textAlignment w:val="baseline"/>
        <w:rPr>
          <w:rFonts w:ascii="Palatino Linotype" w:eastAsia="Times New Roman" w:hAnsi="Palatino Linotype" w:cs="Times New Roman"/>
          <w:color w:val="000000"/>
          <w:sz w:val="24"/>
          <w:szCs w:val="24"/>
        </w:rPr>
      </w:pPr>
      <w:r w:rsidRPr="00807B43">
        <w:rPr>
          <w:rFonts w:ascii="Palatino Linotype" w:eastAsia="Times New Roman" w:hAnsi="Palatino Linotype" w:cs="Times New Roman"/>
          <w:color w:val="000000"/>
          <w:sz w:val="24"/>
          <w:szCs w:val="24"/>
        </w:rPr>
        <w:t>Keep the Sabbath day holy.</w:t>
      </w:r>
    </w:p>
    <w:p w:rsidR="00807B43" w:rsidRPr="00807B43" w:rsidRDefault="00807B43" w:rsidP="002A66EA">
      <w:pPr>
        <w:numPr>
          <w:ilvl w:val="0"/>
          <w:numId w:val="71"/>
        </w:numPr>
        <w:shd w:val="clear" w:color="auto" w:fill="FFFFFF"/>
        <w:spacing w:after="0" w:line="240" w:lineRule="auto"/>
        <w:ind w:left="360" w:right="360"/>
        <w:textAlignment w:val="baseline"/>
        <w:rPr>
          <w:rFonts w:ascii="Palatino Linotype" w:eastAsia="Times New Roman" w:hAnsi="Palatino Linotype" w:cs="Times New Roman"/>
          <w:color w:val="000000"/>
          <w:sz w:val="24"/>
          <w:szCs w:val="24"/>
        </w:rPr>
      </w:pPr>
      <w:proofErr w:type="spellStart"/>
      <w:r w:rsidRPr="00807B43">
        <w:rPr>
          <w:rFonts w:ascii="Palatino Linotype" w:eastAsia="Times New Roman" w:hAnsi="Palatino Linotype" w:cs="Times New Roman"/>
          <w:color w:val="000000"/>
          <w:sz w:val="24"/>
          <w:szCs w:val="24"/>
        </w:rPr>
        <w:t>Honour</w:t>
      </w:r>
      <w:proofErr w:type="spellEnd"/>
      <w:r w:rsidRPr="00807B43">
        <w:rPr>
          <w:rFonts w:ascii="Palatino Linotype" w:eastAsia="Times New Roman" w:hAnsi="Palatino Linotype" w:cs="Times New Roman"/>
          <w:color w:val="000000"/>
          <w:sz w:val="24"/>
          <w:szCs w:val="24"/>
        </w:rPr>
        <w:t xml:space="preserve"> your father and your mother.</w:t>
      </w:r>
    </w:p>
    <w:p w:rsidR="00807B43" w:rsidRPr="00807B43" w:rsidRDefault="00807B43" w:rsidP="002A66EA">
      <w:pPr>
        <w:numPr>
          <w:ilvl w:val="0"/>
          <w:numId w:val="71"/>
        </w:numPr>
        <w:shd w:val="clear" w:color="auto" w:fill="FFFFFF"/>
        <w:spacing w:after="0" w:line="240" w:lineRule="auto"/>
        <w:ind w:left="360" w:right="360"/>
        <w:textAlignment w:val="baseline"/>
        <w:rPr>
          <w:rFonts w:ascii="Palatino Linotype" w:eastAsia="Times New Roman" w:hAnsi="Palatino Linotype" w:cs="Times New Roman"/>
          <w:color w:val="000000"/>
          <w:sz w:val="24"/>
          <w:szCs w:val="24"/>
        </w:rPr>
      </w:pPr>
      <w:r w:rsidRPr="00807B43">
        <w:rPr>
          <w:rFonts w:ascii="Palatino Linotype" w:eastAsia="Times New Roman" w:hAnsi="Palatino Linotype" w:cs="Times New Roman"/>
          <w:color w:val="000000"/>
          <w:sz w:val="24"/>
          <w:szCs w:val="24"/>
        </w:rPr>
        <w:t>You shall not murder.</w:t>
      </w:r>
    </w:p>
    <w:p w:rsidR="00807B43" w:rsidRPr="00807B43" w:rsidRDefault="00807B43" w:rsidP="002A66EA">
      <w:pPr>
        <w:numPr>
          <w:ilvl w:val="0"/>
          <w:numId w:val="71"/>
        </w:numPr>
        <w:shd w:val="clear" w:color="auto" w:fill="FFFFFF"/>
        <w:spacing w:after="0" w:line="240" w:lineRule="auto"/>
        <w:ind w:left="360" w:right="360"/>
        <w:textAlignment w:val="baseline"/>
        <w:rPr>
          <w:rFonts w:ascii="Palatino Linotype" w:eastAsia="Times New Roman" w:hAnsi="Palatino Linotype" w:cs="Times New Roman"/>
          <w:color w:val="000000"/>
          <w:sz w:val="24"/>
          <w:szCs w:val="24"/>
        </w:rPr>
      </w:pPr>
      <w:r w:rsidRPr="00807B43">
        <w:rPr>
          <w:rFonts w:ascii="Palatino Linotype" w:eastAsia="Times New Roman" w:hAnsi="Palatino Linotype" w:cs="Times New Roman"/>
          <w:color w:val="000000"/>
          <w:sz w:val="24"/>
          <w:szCs w:val="24"/>
        </w:rPr>
        <w:t>You shall not commit adultery.</w:t>
      </w:r>
    </w:p>
    <w:p w:rsidR="00807B43" w:rsidRPr="00807B43" w:rsidRDefault="00807B43" w:rsidP="002A66EA">
      <w:pPr>
        <w:numPr>
          <w:ilvl w:val="0"/>
          <w:numId w:val="71"/>
        </w:numPr>
        <w:shd w:val="clear" w:color="auto" w:fill="FFFFFF"/>
        <w:spacing w:after="0" w:line="240" w:lineRule="auto"/>
        <w:ind w:left="360" w:right="360"/>
        <w:textAlignment w:val="baseline"/>
        <w:rPr>
          <w:rFonts w:ascii="Palatino Linotype" w:eastAsia="Times New Roman" w:hAnsi="Palatino Linotype" w:cs="Times New Roman"/>
          <w:color w:val="000000"/>
          <w:sz w:val="24"/>
          <w:szCs w:val="24"/>
        </w:rPr>
      </w:pPr>
      <w:r w:rsidRPr="00807B43">
        <w:rPr>
          <w:rFonts w:ascii="Palatino Linotype" w:eastAsia="Times New Roman" w:hAnsi="Palatino Linotype" w:cs="Times New Roman"/>
          <w:color w:val="000000"/>
          <w:sz w:val="24"/>
          <w:szCs w:val="24"/>
        </w:rPr>
        <w:t>You shall not steal.</w:t>
      </w:r>
    </w:p>
    <w:p w:rsidR="00807B43" w:rsidRPr="00807B43" w:rsidRDefault="00807B43" w:rsidP="002A66EA">
      <w:pPr>
        <w:numPr>
          <w:ilvl w:val="0"/>
          <w:numId w:val="71"/>
        </w:numPr>
        <w:shd w:val="clear" w:color="auto" w:fill="FFFFFF"/>
        <w:spacing w:after="0" w:line="240" w:lineRule="auto"/>
        <w:ind w:left="360" w:right="360"/>
        <w:textAlignment w:val="baseline"/>
        <w:rPr>
          <w:rFonts w:ascii="Palatino Linotype" w:eastAsia="Times New Roman" w:hAnsi="Palatino Linotype" w:cs="Times New Roman"/>
          <w:color w:val="000000"/>
          <w:sz w:val="24"/>
          <w:szCs w:val="24"/>
        </w:rPr>
      </w:pPr>
      <w:r w:rsidRPr="00807B43">
        <w:rPr>
          <w:rFonts w:ascii="Palatino Linotype" w:eastAsia="Times New Roman" w:hAnsi="Palatino Linotype" w:cs="Times New Roman"/>
          <w:color w:val="000000"/>
          <w:sz w:val="24"/>
          <w:szCs w:val="24"/>
        </w:rPr>
        <w:t>You shall not bear false witness against your neighbor.</w:t>
      </w:r>
    </w:p>
    <w:p w:rsidR="00807B43" w:rsidRPr="00807B43" w:rsidRDefault="00807B43" w:rsidP="002A66EA">
      <w:pPr>
        <w:numPr>
          <w:ilvl w:val="0"/>
          <w:numId w:val="71"/>
        </w:numPr>
        <w:shd w:val="clear" w:color="auto" w:fill="FFFFFF"/>
        <w:spacing w:after="0" w:line="240" w:lineRule="auto"/>
        <w:ind w:left="360" w:right="360"/>
        <w:textAlignment w:val="baseline"/>
        <w:rPr>
          <w:rFonts w:ascii="Palatino Linotype" w:eastAsia="Times New Roman" w:hAnsi="Palatino Linotype" w:cs="Times New Roman"/>
          <w:color w:val="000000"/>
          <w:sz w:val="24"/>
          <w:szCs w:val="24"/>
        </w:rPr>
      </w:pPr>
      <w:r w:rsidRPr="00807B43">
        <w:rPr>
          <w:rFonts w:ascii="Palatino Linotype" w:eastAsia="Times New Roman" w:hAnsi="Palatino Linotype" w:cs="Times New Roman"/>
          <w:color w:val="000000"/>
          <w:sz w:val="24"/>
          <w:szCs w:val="24"/>
        </w:rPr>
        <w:t>You shall not covet.</w:t>
      </w:r>
    </w:p>
    <w:p w:rsidR="00807B43" w:rsidRPr="00807B43" w:rsidRDefault="00807B43" w:rsidP="00807B43">
      <w:pPr>
        <w:shd w:val="clear" w:color="auto" w:fill="FFFFFF"/>
        <w:spacing w:after="298" w:line="240" w:lineRule="auto"/>
        <w:textAlignment w:val="baseline"/>
        <w:rPr>
          <w:rFonts w:ascii="Palatino Linotype" w:eastAsia="Times New Roman" w:hAnsi="Palatino Linotype" w:cs="Times New Roman"/>
          <w:color w:val="000000"/>
          <w:sz w:val="24"/>
          <w:szCs w:val="24"/>
        </w:rPr>
      </w:pPr>
      <w:r w:rsidRPr="00807B43">
        <w:rPr>
          <w:rFonts w:ascii="Palatino Linotype" w:eastAsia="Times New Roman" w:hAnsi="Palatino Linotype" w:cs="Times New Roman"/>
          <w:color w:val="000000"/>
          <w:sz w:val="24"/>
          <w:szCs w:val="24"/>
        </w:rPr>
        <w:t>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noProof/>
          <w:sz w:val="24"/>
          <w:szCs w:val="24"/>
          <w:shd w:val="clear" w:color="auto" w:fill="FFFFFF"/>
        </w:rPr>
        <w:drawing>
          <wp:anchor distT="0" distB="0" distL="114300" distR="114300" simplePos="0" relativeHeight="251659264" behindDoc="0" locked="0" layoutInCell="1" allowOverlap="1">
            <wp:simplePos x="914400" y="4654378"/>
            <wp:positionH relativeFrom="column">
              <wp:align>left</wp:align>
            </wp:positionH>
            <wp:positionV relativeFrom="paragraph">
              <wp:align>top</wp:align>
            </wp:positionV>
            <wp:extent cx="3467819" cy="4044611"/>
            <wp:effectExtent l="0" t="0" r="0" b="0"/>
            <wp:wrapSquare wrapText="bothSides"/>
            <wp:docPr id="1" name="Picture 1" descr="The Ten Commandments - I am the L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en Commandments - I am the Lord"/>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67819" cy="4044611"/>
                    </a:xfrm>
                    <a:prstGeom prst="rect">
                      <a:avLst/>
                    </a:prstGeom>
                    <a:noFill/>
                    <a:ln>
                      <a:noFill/>
                    </a:ln>
                  </pic:spPr>
                </pic:pic>
              </a:graphicData>
            </a:graphic>
          </wp:anchor>
        </w:drawing>
      </w:r>
    </w:p>
    <w:p w:rsidR="00807B43" w:rsidRPr="00807B43" w:rsidRDefault="00807B43" w:rsidP="00807B43">
      <w:pPr>
        <w:rPr>
          <w:rFonts w:ascii="Palatino Linotype" w:hAnsi="Palatino Linotype"/>
          <w:sz w:val="24"/>
          <w:szCs w:val="24"/>
        </w:rPr>
      </w:pPr>
    </w:p>
    <w:p w:rsidR="00807B43" w:rsidRPr="00807B43" w:rsidRDefault="00807B43" w:rsidP="00807B43">
      <w:pPr>
        <w:rPr>
          <w:rFonts w:ascii="Palatino Linotype" w:hAnsi="Palatino Linotype"/>
          <w:sz w:val="24"/>
          <w:szCs w:val="24"/>
        </w:rPr>
      </w:pPr>
    </w:p>
    <w:p w:rsidR="00807B43" w:rsidRPr="00807B43" w:rsidRDefault="00807B43" w:rsidP="00807B43">
      <w:pPr>
        <w:rPr>
          <w:rFonts w:ascii="Palatino Linotype" w:hAnsi="Palatino Linotype"/>
          <w:sz w:val="24"/>
          <w:szCs w:val="24"/>
        </w:rPr>
      </w:pPr>
    </w:p>
    <w:p w:rsidR="00807B43" w:rsidRPr="00807B43" w:rsidRDefault="00807B43" w:rsidP="00807B43">
      <w:pPr>
        <w:rPr>
          <w:rFonts w:ascii="Palatino Linotype" w:hAnsi="Palatino Linotype"/>
          <w:sz w:val="24"/>
          <w:szCs w:val="24"/>
        </w:rPr>
      </w:pP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br w:type="textWrapping" w:clear="all"/>
      </w:r>
    </w:p>
    <w:p w:rsidR="00807B43" w:rsidRPr="00807B43" w:rsidRDefault="00807B43"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lastRenderedPageBreak/>
        <w:t xml:space="preserve">Important verse to remember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“Never forget these commandments that am giving you today” (Deuteronomy 6:6)</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Prayer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“Thank you dear lord, for giving us the Ten Commandments help me to obey them so that I may inherit the kingdom of God” Amen.</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Exercise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Which commandment forbids each of the following?</w:t>
      </w:r>
    </w:p>
    <w:p w:rsidR="00807B43" w:rsidRPr="00807B43" w:rsidRDefault="00807B43" w:rsidP="002A66EA">
      <w:pPr>
        <w:pStyle w:val="ListParagraph"/>
        <w:numPr>
          <w:ilvl w:val="0"/>
          <w:numId w:val="45"/>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Committing suicide </w:t>
      </w:r>
    </w:p>
    <w:p w:rsidR="00807B43" w:rsidRPr="00807B43" w:rsidRDefault="00807B43" w:rsidP="002A66EA">
      <w:pPr>
        <w:pStyle w:val="ListParagraph"/>
        <w:numPr>
          <w:ilvl w:val="0"/>
          <w:numId w:val="45"/>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Cheating in education </w:t>
      </w:r>
    </w:p>
    <w:p w:rsidR="00807B43" w:rsidRPr="00807B43" w:rsidRDefault="00807B43" w:rsidP="002A66EA">
      <w:pPr>
        <w:pStyle w:val="ListParagraph"/>
        <w:numPr>
          <w:ilvl w:val="0"/>
          <w:numId w:val="45"/>
        </w:numPr>
        <w:spacing w:after="200" w:line="276" w:lineRule="auto"/>
        <w:ind w:hanging="720"/>
        <w:rPr>
          <w:rFonts w:ascii="Palatino Linotype" w:hAnsi="Palatino Linotype"/>
          <w:sz w:val="24"/>
          <w:szCs w:val="24"/>
        </w:rPr>
      </w:pPr>
      <w:r w:rsidRPr="00807B43">
        <w:rPr>
          <w:rFonts w:ascii="Palatino Linotype" w:hAnsi="Palatino Linotype"/>
          <w:sz w:val="24"/>
          <w:szCs w:val="24"/>
        </w:rPr>
        <w:t>Telling lies</w:t>
      </w:r>
    </w:p>
    <w:p w:rsidR="00807B43" w:rsidRPr="00807B43" w:rsidRDefault="00807B43" w:rsidP="002A66EA">
      <w:pPr>
        <w:pStyle w:val="ListParagraph"/>
        <w:numPr>
          <w:ilvl w:val="0"/>
          <w:numId w:val="45"/>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Not respecting teachers </w:t>
      </w:r>
    </w:p>
    <w:p w:rsidR="00807B43" w:rsidRPr="00807B43" w:rsidRDefault="00807B43" w:rsidP="002A66EA">
      <w:pPr>
        <w:pStyle w:val="ListParagraph"/>
        <w:numPr>
          <w:ilvl w:val="0"/>
          <w:numId w:val="45"/>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Worshiping idols </w:t>
      </w:r>
    </w:p>
    <w:p w:rsidR="00807B43" w:rsidRPr="00807B43" w:rsidRDefault="00807B43" w:rsidP="002A66EA">
      <w:pPr>
        <w:pStyle w:val="ListParagraph"/>
        <w:numPr>
          <w:ilvl w:val="0"/>
          <w:numId w:val="45"/>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The deadly disease of AIDS </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God’s people and the law</w:t>
      </w:r>
    </w:p>
    <w:p w:rsidR="00807B43" w:rsidRPr="002A66EA" w:rsidRDefault="00807B43" w:rsidP="00807B43">
      <w:pPr>
        <w:spacing w:after="0"/>
        <w:rPr>
          <w:rFonts w:ascii="Palatino Linotype" w:hAnsi="Palatino Linotype"/>
          <w:b/>
          <w:sz w:val="24"/>
          <w:szCs w:val="24"/>
          <w:u w:val="single"/>
        </w:rPr>
      </w:pPr>
      <w:r w:rsidRPr="002A66EA">
        <w:rPr>
          <w:rFonts w:ascii="Palatino Linotype" w:hAnsi="Palatino Linotype"/>
          <w:b/>
          <w:sz w:val="24"/>
          <w:szCs w:val="24"/>
          <w:u w:val="single"/>
        </w:rPr>
        <w:t>How Saul became a king and was later rejected (1</w:t>
      </w:r>
      <w:r w:rsidRPr="002A66EA">
        <w:rPr>
          <w:rFonts w:ascii="Palatino Linotype" w:hAnsi="Palatino Linotype"/>
          <w:b/>
          <w:sz w:val="24"/>
          <w:szCs w:val="24"/>
          <w:u w:val="single"/>
          <w:vertAlign w:val="superscript"/>
        </w:rPr>
        <w:t>st</w:t>
      </w:r>
      <w:r w:rsidRPr="002A66EA">
        <w:rPr>
          <w:rFonts w:ascii="Palatino Linotype" w:hAnsi="Palatino Linotype"/>
          <w:b/>
          <w:sz w:val="24"/>
          <w:szCs w:val="24"/>
          <w:u w:val="single"/>
        </w:rPr>
        <w:t xml:space="preserve"> Samuel 10:17 and 15:10 – 25)</w:t>
      </w:r>
    </w:p>
    <w:p w:rsidR="00807B43" w:rsidRPr="00807B43" w:rsidRDefault="00807B43" w:rsidP="002A66EA">
      <w:pPr>
        <w:pStyle w:val="ListParagraph"/>
        <w:numPr>
          <w:ilvl w:val="0"/>
          <w:numId w:val="72"/>
        </w:numPr>
        <w:spacing w:after="0" w:line="276" w:lineRule="auto"/>
        <w:rPr>
          <w:rFonts w:ascii="Palatino Linotype" w:hAnsi="Palatino Linotype"/>
          <w:sz w:val="24"/>
          <w:szCs w:val="24"/>
        </w:rPr>
      </w:pPr>
      <w:r w:rsidRPr="00807B43">
        <w:rPr>
          <w:rFonts w:ascii="Palatino Linotype" w:hAnsi="Palatino Linotype"/>
          <w:sz w:val="24"/>
          <w:szCs w:val="24"/>
        </w:rPr>
        <w:t>Narrate how Saul become king and why he was later rejected by God</w:t>
      </w:r>
    </w:p>
    <w:p w:rsidR="00807B43" w:rsidRPr="00807B43" w:rsidRDefault="00807B43" w:rsidP="002A66EA">
      <w:pPr>
        <w:pStyle w:val="ListParagraph"/>
        <w:numPr>
          <w:ilvl w:val="0"/>
          <w:numId w:val="72"/>
        </w:numPr>
        <w:spacing w:after="0" w:line="276" w:lineRule="auto"/>
        <w:rPr>
          <w:rFonts w:ascii="Palatino Linotype" w:hAnsi="Palatino Linotype"/>
          <w:sz w:val="24"/>
          <w:szCs w:val="24"/>
        </w:rPr>
      </w:pPr>
      <w:r w:rsidRPr="00807B43">
        <w:rPr>
          <w:rFonts w:ascii="Palatino Linotype" w:hAnsi="Palatino Linotype"/>
          <w:sz w:val="24"/>
          <w:szCs w:val="24"/>
        </w:rPr>
        <w:t xml:space="preserve">The story of Saul teaches us that God is more interested in Obedience </w:t>
      </w:r>
    </w:p>
    <w:p w:rsidR="00807B43" w:rsidRPr="00807B43" w:rsidRDefault="00807B43" w:rsidP="00807B43">
      <w:pPr>
        <w:spacing w:after="0"/>
        <w:rPr>
          <w:rFonts w:ascii="Palatino Linotype" w:hAnsi="Palatino Linotype"/>
          <w:b/>
          <w:sz w:val="24"/>
          <w:szCs w:val="24"/>
          <w:u w:val="single"/>
        </w:rPr>
      </w:pPr>
      <w:r w:rsidRPr="00807B43">
        <w:rPr>
          <w:rFonts w:ascii="Palatino Linotype" w:hAnsi="Palatino Linotype"/>
          <w:b/>
          <w:sz w:val="24"/>
          <w:szCs w:val="24"/>
          <w:u w:val="single"/>
        </w:rPr>
        <w:t xml:space="preserve">Important verse to remember </w:t>
      </w:r>
    </w:p>
    <w:p w:rsidR="00807B43" w:rsidRPr="00807B43" w:rsidRDefault="00807B43" w:rsidP="002A66EA">
      <w:pPr>
        <w:pStyle w:val="ListParagraph"/>
        <w:numPr>
          <w:ilvl w:val="0"/>
          <w:numId w:val="72"/>
        </w:numPr>
        <w:spacing w:after="0" w:line="276" w:lineRule="auto"/>
        <w:rPr>
          <w:rFonts w:ascii="Palatino Linotype" w:hAnsi="Palatino Linotype"/>
          <w:sz w:val="24"/>
          <w:szCs w:val="24"/>
        </w:rPr>
      </w:pPr>
      <w:r w:rsidRPr="00807B43">
        <w:rPr>
          <w:rFonts w:ascii="Palatino Linotype" w:hAnsi="Palatino Linotype"/>
          <w:sz w:val="24"/>
          <w:szCs w:val="24"/>
        </w:rPr>
        <w:t>“Let us give thanks to God and the father of our word Jesus Christ, the merciful father, the God from whom all help comes (2</w:t>
      </w:r>
      <w:r w:rsidRPr="00807B43">
        <w:rPr>
          <w:rFonts w:ascii="Palatino Linotype" w:hAnsi="Palatino Linotype"/>
          <w:sz w:val="24"/>
          <w:szCs w:val="24"/>
          <w:vertAlign w:val="superscript"/>
        </w:rPr>
        <w:t>nd</w:t>
      </w:r>
      <w:r w:rsidRPr="00807B43">
        <w:rPr>
          <w:rFonts w:ascii="Palatino Linotype" w:hAnsi="Palatino Linotype"/>
          <w:sz w:val="24"/>
          <w:szCs w:val="24"/>
        </w:rPr>
        <w:t xml:space="preserve"> Corinthians1:1)</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Exercise</w:t>
      </w:r>
    </w:p>
    <w:p w:rsidR="00807B43" w:rsidRPr="00807B43" w:rsidRDefault="00807B43" w:rsidP="002A66EA">
      <w:pPr>
        <w:pStyle w:val="ListParagraph"/>
        <w:numPr>
          <w:ilvl w:val="0"/>
          <w:numId w:val="46"/>
        </w:numPr>
        <w:spacing w:after="200" w:line="276" w:lineRule="auto"/>
        <w:rPr>
          <w:rFonts w:ascii="Palatino Linotype" w:hAnsi="Palatino Linotype"/>
          <w:sz w:val="24"/>
          <w:szCs w:val="24"/>
        </w:rPr>
      </w:pPr>
      <w:r w:rsidRPr="00807B43">
        <w:rPr>
          <w:rFonts w:ascii="Palatino Linotype" w:hAnsi="Palatino Linotype"/>
          <w:sz w:val="24"/>
          <w:szCs w:val="24"/>
        </w:rPr>
        <w:t>Why do you think the Israelites wanted a king?</w:t>
      </w:r>
    </w:p>
    <w:p w:rsidR="00807B43" w:rsidRPr="00807B43" w:rsidRDefault="00807B43" w:rsidP="002A66EA">
      <w:pPr>
        <w:pStyle w:val="ListParagraph"/>
        <w:numPr>
          <w:ilvl w:val="0"/>
          <w:numId w:val="46"/>
        </w:numPr>
        <w:spacing w:after="200" w:line="276" w:lineRule="auto"/>
        <w:rPr>
          <w:rFonts w:ascii="Palatino Linotype" w:hAnsi="Palatino Linotype"/>
          <w:sz w:val="24"/>
          <w:szCs w:val="24"/>
        </w:rPr>
      </w:pPr>
      <w:r w:rsidRPr="00807B43">
        <w:rPr>
          <w:rFonts w:ascii="Palatino Linotype" w:hAnsi="Palatino Linotype"/>
          <w:sz w:val="24"/>
          <w:szCs w:val="24"/>
        </w:rPr>
        <w:t>Who was the first king of Israel?</w:t>
      </w:r>
    </w:p>
    <w:p w:rsidR="00807B43" w:rsidRPr="00807B43" w:rsidRDefault="00807B43" w:rsidP="002A66EA">
      <w:pPr>
        <w:pStyle w:val="ListParagraph"/>
        <w:numPr>
          <w:ilvl w:val="0"/>
          <w:numId w:val="46"/>
        </w:numPr>
        <w:spacing w:after="200" w:line="276" w:lineRule="auto"/>
        <w:rPr>
          <w:rFonts w:ascii="Palatino Linotype" w:hAnsi="Palatino Linotype"/>
          <w:sz w:val="24"/>
          <w:szCs w:val="24"/>
        </w:rPr>
      </w:pPr>
      <w:r w:rsidRPr="00807B43">
        <w:rPr>
          <w:rFonts w:ascii="Palatino Linotype" w:hAnsi="Palatino Linotype"/>
          <w:sz w:val="24"/>
          <w:szCs w:val="24"/>
        </w:rPr>
        <w:t>Why did God reject Saul?</w:t>
      </w:r>
    </w:p>
    <w:p w:rsidR="00807B43" w:rsidRPr="00807B43" w:rsidRDefault="00807B43" w:rsidP="002A66EA">
      <w:pPr>
        <w:pStyle w:val="ListParagraph"/>
        <w:numPr>
          <w:ilvl w:val="0"/>
          <w:numId w:val="46"/>
        </w:numPr>
        <w:spacing w:after="200" w:line="276" w:lineRule="auto"/>
        <w:rPr>
          <w:rFonts w:ascii="Palatino Linotype" w:hAnsi="Palatino Linotype"/>
          <w:sz w:val="24"/>
          <w:szCs w:val="24"/>
        </w:rPr>
      </w:pPr>
      <w:r w:rsidRPr="00807B43">
        <w:rPr>
          <w:rFonts w:ascii="Palatino Linotype" w:hAnsi="Palatino Linotype"/>
          <w:sz w:val="24"/>
          <w:szCs w:val="24"/>
        </w:rPr>
        <w:t>Give one reason why Saul disobeyed God.</w:t>
      </w:r>
    </w:p>
    <w:p w:rsidR="00807B43" w:rsidRPr="00807B43" w:rsidRDefault="00807B43" w:rsidP="002A66EA">
      <w:pPr>
        <w:pStyle w:val="ListParagraph"/>
        <w:numPr>
          <w:ilvl w:val="0"/>
          <w:numId w:val="46"/>
        </w:numPr>
        <w:spacing w:after="200" w:line="276" w:lineRule="auto"/>
        <w:rPr>
          <w:rFonts w:ascii="Palatino Linotype" w:hAnsi="Palatino Linotype"/>
          <w:sz w:val="24"/>
          <w:szCs w:val="24"/>
        </w:rPr>
      </w:pPr>
      <w:r w:rsidRPr="00807B43">
        <w:rPr>
          <w:rFonts w:ascii="Palatino Linotype" w:hAnsi="Palatino Linotype"/>
          <w:sz w:val="24"/>
          <w:szCs w:val="24"/>
        </w:rPr>
        <w:t>Who anointed Saul as a king?</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proofErr w:type="gramStart"/>
      <w:r w:rsidRPr="002A66EA">
        <w:rPr>
          <w:rFonts w:ascii="Palatino Linotype" w:hAnsi="Palatino Linotype"/>
          <w:b/>
          <w:sz w:val="24"/>
          <w:szCs w:val="24"/>
          <w:u w:val="single"/>
        </w:rPr>
        <w:t>God’s people and the law.</w:t>
      </w:r>
      <w:proofErr w:type="gramEnd"/>
    </w:p>
    <w:p w:rsidR="00807B43" w:rsidRPr="002A66EA" w:rsidRDefault="00807B43" w:rsidP="00807B43">
      <w:pPr>
        <w:spacing w:after="0"/>
        <w:rPr>
          <w:rFonts w:ascii="Palatino Linotype" w:hAnsi="Palatino Linotype"/>
          <w:b/>
          <w:sz w:val="24"/>
          <w:szCs w:val="24"/>
        </w:rPr>
      </w:pPr>
      <w:proofErr w:type="gramStart"/>
      <w:r w:rsidRPr="002A66EA">
        <w:rPr>
          <w:rFonts w:ascii="Palatino Linotype" w:hAnsi="Palatino Linotype"/>
          <w:b/>
          <w:sz w:val="24"/>
          <w:szCs w:val="24"/>
          <w:u w:val="single"/>
        </w:rPr>
        <w:t>How to overcome problems.</w:t>
      </w:r>
      <w:proofErr w:type="gramEnd"/>
    </w:p>
    <w:p w:rsidR="00807B43" w:rsidRPr="00807B43" w:rsidRDefault="00807B43" w:rsidP="002A66EA">
      <w:pPr>
        <w:pStyle w:val="ListParagraph"/>
        <w:numPr>
          <w:ilvl w:val="0"/>
          <w:numId w:val="72"/>
        </w:numPr>
        <w:spacing w:after="0" w:line="276" w:lineRule="auto"/>
        <w:rPr>
          <w:rFonts w:ascii="Palatino Linotype" w:hAnsi="Palatino Linotype"/>
          <w:sz w:val="24"/>
          <w:szCs w:val="24"/>
        </w:rPr>
      </w:pPr>
      <w:r w:rsidRPr="00807B43">
        <w:rPr>
          <w:rFonts w:ascii="Palatino Linotype" w:hAnsi="Palatino Linotype"/>
          <w:sz w:val="24"/>
          <w:szCs w:val="24"/>
        </w:rPr>
        <w:t>Tell the story of the Philistines and the Israelites “Goliath and David”</w:t>
      </w:r>
    </w:p>
    <w:p w:rsidR="00807B43" w:rsidRPr="00807B43" w:rsidRDefault="00807B43" w:rsidP="002A66EA">
      <w:pPr>
        <w:pStyle w:val="ListParagraph"/>
        <w:numPr>
          <w:ilvl w:val="0"/>
          <w:numId w:val="72"/>
        </w:numPr>
        <w:spacing w:after="0" w:line="276" w:lineRule="auto"/>
        <w:rPr>
          <w:rFonts w:ascii="Palatino Linotype" w:hAnsi="Palatino Linotype"/>
          <w:sz w:val="24"/>
          <w:szCs w:val="24"/>
        </w:rPr>
      </w:pPr>
      <w:r w:rsidRPr="00807B43">
        <w:rPr>
          <w:rFonts w:ascii="Palatino Linotype" w:hAnsi="Palatino Linotype"/>
          <w:sz w:val="24"/>
          <w:szCs w:val="24"/>
        </w:rPr>
        <w:t xml:space="preserve">Tell how God helped David to defeat Goliath </w:t>
      </w:r>
    </w:p>
    <w:p w:rsidR="00807B43" w:rsidRPr="00807B43" w:rsidRDefault="00807B43" w:rsidP="002A66EA">
      <w:pPr>
        <w:pStyle w:val="ListParagraph"/>
        <w:numPr>
          <w:ilvl w:val="0"/>
          <w:numId w:val="72"/>
        </w:numPr>
        <w:spacing w:after="0" w:line="276" w:lineRule="auto"/>
        <w:rPr>
          <w:rFonts w:ascii="Palatino Linotype" w:hAnsi="Palatino Linotype"/>
          <w:sz w:val="24"/>
          <w:szCs w:val="24"/>
        </w:rPr>
      </w:pPr>
      <w:r w:rsidRPr="00807B43">
        <w:rPr>
          <w:rFonts w:ascii="Palatino Linotype" w:hAnsi="Palatino Linotype"/>
          <w:sz w:val="24"/>
          <w:szCs w:val="24"/>
        </w:rPr>
        <w:t xml:space="preserve">The story shows that David defeated Goliath because he had trust in God </w:t>
      </w:r>
    </w:p>
    <w:p w:rsidR="00807B43" w:rsidRPr="00807B43" w:rsidRDefault="00807B43" w:rsidP="002A66EA">
      <w:pPr>
        <w:pStyle w:val="ListParagraph"/>
        <w:numPr>
          <w:ilvl w:val="0"/>
          <w:numId w:val="72"/>
        </w:numPr>
        <w:spacing w:after="0" w:line="276" w:lineRule="auto"/>
        <w:rPr>
          <w:rFonts w:ascii="Palatino Linotype" w:hAnsi="Palatino Linotype"/>
          <w:sz w:val="24"/>
          <w:szCs w:val="24"/>
        </w:rPr>
      </w:pPr>
      <w:r w:rsidRPr="00807B43">
        <w:rPr>
          <w:rFonts w:ascii="Palatino Linotype" w:hAnsi="Palatino Linotype"/>
          <w:sz w:val="24"/>
          <w:szCs w:val="24"/>
        </w:rPr>
        <w:lastRenderedPageBreak/>
        <w:t>This teaches that whenever we have trust in God we can have enough courage to overcome problems.</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Important verse to remember: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Isaiah 43:2</w:t>
      </w:r>
      <w:r w:rsidRPr="00807B43">
        <w:rPr>
          <w:rFonts w:ascii="Palatino Linotype" w:hAnsi="Palatino Linotype" w:cs="Arial"/>
          <w:color w:val="001320"/>
          <w:sz w:val="24"/>
          <w:szCs w:val="24"/>
          <w:shd w:val="clear" w:color="auto" w:fill="FDFEFF"/>
        </w:rPr>
        <w:t>When you pass through the waters, I will be with you; and through the rivers, they shall not overwhelm you; when you walk through fire you shall not be burned, and the flame shall not consume you.</w:t>
      </w:r>
      <w:r w:rsidRPr="00807B43">
        <w:rPr>
          <w:rFonts w:ascii="Palatino Linotype" w:hAnsi="Palatino Linotype" w:cs="Arial"/>
          <w:color w:val="001320"/>
          <w:sz w:val="24"/>
          <w:szCs w:val="24"/>
          <w:shd w:val="clear" w:color="auto" w:fill="FDFEFF"/>
        </w:rPr>
        <w:br/>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Exercise </w:t>
      </w:r>
    </w:p>
    <w:p w:rsidR="00807B43" w:rsidRPr="00807B43" w:rsidRDefault="00807B43" w:rsidP="002A66EA">
      <w:pPr>
        <w:pStyle w:val="ListParagraph"/>
        <w:numPr>
          <w:ilvl w:val="0"/>
          <w:numId w:val="47"/>
        </w:numPr>
        <w:spacing w:after="200" w:line="276" w:lineRule="auto"/>
        <w:rPr>
          <w:rFonts w:ascii="Palatino Linotype" w:hAnsi="Palatino Linotype"/>
          <w:sz w:val="24"/>
          <w:szCs w:val="24"/>
        </w:rPr>
      </w:pPr>
      <w:r w:rsidRPr="00807B43">
        <w:rPr>
          <w:rFonts w:ascii="Palatino Linotype" w:hAnsi="Palatino Linotype"/>
          <w:sz w:val="24"/>
          <w:szCs w:val="24"/>
        </w:rPr>
        <w:t>What was the tribe of Goliath?</w:t>
      </w:r>
    </w:p>
    <w:p w:rsidR="00807B43" w:rsidRPr="00807B43" w:rsidRDefault="00807B43" w:rsidP="002A66EA">
      <w:pPr>
        <w:pStyle w:val="ListParagraph"/>
        <w:numPr>
          <w:ilvl w:val="0"/>
          <w:numId w:val="47"/>
        </w:numPr>
        <w:spacing w:after="200" w:line="276" w:lineRule="auto"/>
        <w:rPr>
          <w:rFonts w:ascii="Palatino Linotype" w:hAnsi="Palatino Linotype"/>
          <w:sz w:val="24"/>
          <w:szCs w:val="24"/>
        </w:rPr>
      </w:pPr>
      <w:r w:rsidRPr="00807B43">
        <w:rPr>
          <w:rFonts w:ascii="Palatino Linotype" w:hAnsi="Palatino Linotype"/>
          <w:sz w:val="24"/>
          <w:szCs w:val="24"/>
        </w:rPr>
        <w:t>What weapons did Goliath carry?</w:t>
      </w:r>
    </w:p>
    <w:p w:rsidR="00807B43" w:rsidRPr="00807B43" w:rsidRDefault="00807B43" w:rsidP="002A66EA">
      <w:pPr>
        <w:pStyle w:val="ListParagraph"/>
        <w:numPr>
          <w:ilvl w:val="0"/>
          <w:numId w:val="47"/>
        </w:numPr>
        <w:spacing w:after="200" w:line="276" w:lineRule="auto"/>
        <w:rPr>
          <w:rFonts w:ascii="Palatino Linotype" w:hAnsi="Palatino Linotype"/>
          <w:sz w:val="24"/>
          <w:szCs w:val="24"/>
        </w:rPr>
      </w:pPr>
      <w:r w:rsidRPr="00807B43">
        <w:rPr>
          <w:rFonts w:ascii="Palatino Linotype" w:hAnsi="Palatino Linotype"/>
          <w:sz w:val="24"/>
          <w:szCs w:val="24"/>
        </w:rPr>
        <w:t>What weapons did Goliath use?</w:t>
      </w:r>
    </w:p>
    <w:p w:rsidR="00807B43" w:rsidRPr="00807B43" w:rsidRDefault="00807B43" w:rsidP="002A66EA">
      <w:pPr>
        <w:pStyle w:val="ListParagraph"/>
        <w:numPr>
          <w:ilvl w:val="0"/>
          <w:numId w:val="47"/>
        </w:numPr>
        <w:spacing w:after="200" w:line="276" w:lineRule="auto"/>
        <w:rPr>
          <w:rFonts w:ascii="Palatino Linotype" w:hAnsi="Palatino Linotype"/>
          <w:sz w:val="24"/>
          <w:szCs w:val="24"/>
        </w:rPr>
      </w:pPr>
      <w:r w:rsidRPr="00807B43">
        <w:rPr>
          <w:rFonts w:ascii="Palatino Linotype" w:hAnsi="Palatino Linotype"/>
          <w:sz w:val="24"/>
          <w:szCs w:val="24"/>
        </w:rPr>
        <w:t>Who helped David to kill Goliath?</w:t>
      </w:r>
    </w:p>
    <w:p w:rsidR="00807B43" w:rsidRPr="00807B43" w:rsidRDefault="00807B43" w:rsidP="002A66EA">
      <w:pPr>
        <w:pStyle w:val="ListParagraph"/>
        <w:numPr>
          <w:ilvl w:val="0"/>
          <w:numId w:val="47"/>
        </w:numPr>
        <w:spacing w:after="200" w:line="276" w:lineRule="auto"/>
        <w:rPr>
          <w:rFonts w:ascii="Palatino Linotype" w:hAnsi="Palatino Linotype"/>
          <w:sz w:val="24"/>
          <w:szCs w:val="24"/>
        </w:rPr>
      </w:pPr>
      <w:r w:rsidRPr="00807B43">
        <w:rPr>
          <w:rFonts w:ascii="Palatino Linotype" w:hAnsi="Palatino Linotype"/>
          <w:sz w:val="24"/>
          <w:szCs w:val="24"/>
        </w:rPr>
        <w:t>Draw the pictures showing the battle between David and Goliath</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proofErr w:type="gramStart"/>
      <w:r w:rsidRPr="002A66EA">
        <w:rPr>
          <w:rFonts w:ascii="Palatino Linotype" w:hAnsi="Palatino Linotype"/>
          <w:b/>
          <w:sz w:val="24"/>
          <w:szCs w:val="24"/>
          <w:u w:val="single"/>
        </w:rPr>
        <w:t>God’s people and the law</w:t>
      </w:r>
      <w:r w:rsidRPr="002A66EA">
        <w:rPr>
          <w:rFonts w:ascii="Palatino Linotype" w:hAnsi="Palatino Linotype"/>
          <w:b/>
          <w:sz w:val="24"/>
          <w:szCs w:val="24"/>
        </w:rPr>
        <w:t>.</w:t>
      </w:r>
      <w:proofErr w:type="gramEnd"/>
    </w:p>
    <w:p w:rsidR="00807B43" w:rsidRPr="002A66EA" w:rsidRDefault="00807B43" w:rsidP="00807B43">
      <w:pPr>
        <w:spacing w:after="0"/>
        <w:rPr>
          <w:rFonts w:ascii="Palatino Linotype" w:hAnsi="Palatino Linotype"/>
          <w:b/>
          <w:sz w:val="24"/>
          <w:szCs w:val="24"/>
          <w:u w:val="single"/>
        </w:rPr>
      </w:pPr>
      <w:r w:rsidRPr="002A66EA">
        <w:rPr>
          <w:rFonts w:ascii="Palatino Linotype" w:hAnsi="Palatino Linotype"/>
          <w:b/>
          <w:sz w:val="24"/>
          <w:szCs w:val="24"/>
          <w:u w:val="single"/>
        </w:rPr>
        <w:t xml:space="preserve"> </w:t>
      </w:r>
      <w:proofErr w:type="gramStart"/>
      <w:r w:rsidRPr="002A66EA">
        <w:rPr>
          <w:rFonts w:ascii="Palatino Linotype" w:hAnsi="Palatino Linotype"/>
          <w:b/>
          <w:sz w:val="24"/>
          <w:szCs w:val="24"/>
          <w:u w:val="single"/>
        </w:rPr>
        <w:t>The teaching of Prophet Amos.</w:t>
      </w:r>
      <w:proofErr w:type="gramEnd"/>
    </w:p>
    <w:p w:rsidR="00807B43" w:rsidRPr="00807B43" w:rsidRDefault="00807B43" w:rsidP="002A66EA">
      <w:pPr>
        <w:pStyle w:val="ListParagraph"/>
        <w:numPr>
          <w:ilvl w:val="0"/>
          <w:numId w:val="73"/>
        </w:numPr>
        <w:spacing w:after="200" w:line="276" w:lineRule="auto"/>
        <w:rPr>
          <w:rFonts w:ascii="Palatino Linotype" w:hAnsi="Palatino Linotype"/>
          <w:sz w:val="24"/>
          <w:szCs w:val="24"/>
        </w:rPr>
      </w:pPr>
      <w:r w:rsidRPr="00807B43">
        <w:rPr>
          <w:rFonts w:ascii="Palatino Linotype" w:hAnsi="Palatino Linotype"/>
          <w:sz w:val="24"/>
          <w:szCs w:val="24"/>
        </w:rPr>
        <w:t>Amos was a shepherd before he became a prophet.</w:t>
      </w:r>
    </w:p>
    <w:p w:rsidR="00807B43" w:rsidRPr="00807B43" w:rsidRDefault="00807B43" w:rsidP="002A66EA">
      <w:pPr>
        <w:pStyle w:val="ListParagraph"/>
        <w:numPr>
          <w:ilvl w:val="0"/>
          <w:numId w:val="73"/>
        </w:numPr>
        <w:spacing w:after="200" w:line="276" w:lineRule="auto"/>
        <w:rPr>
          <w:rFonts w:ascii="Palatino Linotype" w:hAnsi="Palatino Linotype"/>
          <w:sz w:val="24"/>
          <w:szCs w:val="24"/>
        </w:rPr>
      </w:pPr>
      <w:r w:rsidRPr="00807B43">
        <w:rPr>
          <w:rFonts w:ascii="Palatino Linotype" w:hAnsi="Palatino Linotype"/>
          <w:sz w:val="24"/>
          <w:szCs w:val="24"/>
        </w:rPr>
        <w:t>A prophet is God’s messenger.</w:t>
      </w:r>
    </w:p>
    <w:p w:rsidR="00807B43" w:rsidRPr="00807B43" w:rsidRDefault="00807B43" w:rsidP="002A66EA">
      <w:pPr>
        <w:pStyle w:val="ListParagraph"/>
        <w:numPr>
          <w:ilvl w:val="0"/>
          <w:numId w:val="73"/>
        </w:numPr>
        <w:spacing w:after="200" w:line="276" w:lineRule="auto"/>
        <w:rPr>
          <w:rFonts w:ascii="Palatino Linotype" w:hAnsi="Palatino Linotype"/>
          <w:sz w:val="24"/>
          <w:szCs w:val="24"/>
        </w:rPr>
      </w:pPr>
      <w:r w:rsidRPr="00807B43">
        <w:rPr>
          <w:rFonts w:ascii="Palatino Linotype" w:hAnsi="Palatino Linotype"/>
          <w:sz w:val="24"/>
          <w:szCs w:val="24"/>
        </w:rPr>
        <w:t>The name Amos means a strong burden.</w:t>
      </w:r>
    </w:p>
    <w:p w:rsidR="00807B43" w:rsidRPr="00807B43" w:rsidRDefault="00807B43" w:rsidP="002A66EA">
      <w:pPr>
        <w:pStyle w:val="ListParagraph"/>
        <w:numPr>
          <w:ilvl w:val="0"/>
          <w:numId w:val="73"/>
        </w:numPr>
        <w:spacing w:after="200" w:line="276" w:lineRule="auto"/>
        <w:rPr>
          <w:rFonts w:ascii="Palatino Linotype" w:hAnsi="Palatino Linotype"/>
          <w:sz w:val="24"/>
          <w:szCs w:val="24"/>
        </w:rPr>
      </w:pPr>
      <w:r w:rsidRPr="00807B43">
        <w:rPr>
          <w:rFonts w:ascii="Palatino Linotype" w:hAnsi="Palatino Linotype"/>
          <w:sz w:val="24"/>
          <w:szCs w:val="24"/>
        </w:rPr>
        <w:t>He preached against mistreatment of poor by the rich Israelites.</w:t>
      </w:r>
    </w:p>
    <w:p w:rsidR="00807B43" w:rsidRPr="00807B43" w:rsidRDefault="00807B43" w:rsidP="002A66EA">
      <w:pPr>
        <w:pStyle w:val="ListParagraph"/>
        <w:numPr>
          <w:ilvl w:val="0"/>
          <w:numId w:val="73"/>
        </w:numPr>
        <w:spacing w:after="200" w:line="276" w:lineRule="auto"/>
        <w:rPr>
          <w:rFonts w:ascii="Palatino Linotype" w:hAnsi="Palatino Linotype"/>
          <w:sz w:val="24"/>
          <w:szCs w:val="24"/>
        </w:rPr>
      </w:pPr>
      <w:r w:rsidRPr="00807B43">
        <w:rPr>
          <w:rFonts w:ascii="Palatino Linotype" w:hAnsi="Palatino Linotype"/>
          <w:sz w:val="24"/>
          <w:szCs w:val="24"/>
        </w:rPr>
        <w:t>He called upon people to be just so that God would be merciful to them</w:t>
      </w:r>
    </w:p>
    <w:p w:rsidR="00807B43" w:rsidRPr="00807B43" w:rsidRDefault="00807B43" w:rsidP="002A66EA">
      <w:pPr>
        <w:pStyle w:val="ListParagraph"/>
        <w:numPr>
          <w:ilvl w:val="0"/>
          <w:numId w:val="73"/>
        </w:numPr>
        <w:spacing w:after="200" w:line="276" w:lineRule="auto"/>
        <w:rPr>
          <w:rFonts w:ascii="Palatino Linotype" w:hAnsi="Palatino Linotype"/>
          <w:sz w:val="24"/>
          <w:szCs w:val="24"/>
        </w:rPr>
      </w:pPr>
      <w:r w:rsidRPr="00807B43">
        <w:rPr>
          <w:rFonts w:ascii="Palatino Linotype" w:hAnsi="Palatino Linotype"/>
          <w:sz w:val="24"/>
          <w:szCs w:val="24"/>
        </w:rPr>
        <w:t>The Israelites were not worshiping God but small gods or idols</w:t>
      </w:r>
    </w:p>
    <w:p w:rsidR="00807B43" w:rsidRPr="00807B43" w:rsidRDefault="00807B43" w:rsidP="002A66EA">
      <w:pPr>
        <w:pStyle w:val="ListParagraph"/>
        <w:numPr>
          <w:ilvl w:val="0"/>
          <w:numId w:val="73"/>
        </w:numPr>
        <w:spacing w:after="200" w:line="276" w:lineRule="auto"/>
        <w:rPr>
          <w:rFonts w:ascii="Palatino Linotype" w:hAnsi="Palatino Linotype"/>
          <w:sz w:val="24"/>
          <w:szCs w:val="24"/>
        </w:rPr>
      </w:pPr>
      <w:r w:rsidRPr="00807B43">
        <w:rPr>
          <w:rFonts w:ascii="Palatino Linotype" w:hAnsi="Palatino Linotype"/>
          <w:sz w:val="24"/>
          <w:szCs w:val="24"/>
        </w:rPr>
        <w:t>They even worked on the Sabbath and over charged the poor.</w:t>
      </w:r>
    </w:p>
    <w:p w:rsidR="00807B43" w:rsidRPr="00807B43" w:rsidRDefault="00807B43" w:rsidP="002A66EA">
      <w:pPr>
        <w:pStyle w:val="ListParagraph"/>
        <w:numPr>
          <w:ilvl w:val="0"/>
          <w:numId w:val="73"/>
        </w:numPr>
        <w:spacing w:after="200" w:line="276" w:lineRule="auto"/>
        <w:rPr>
          <w:rFonts w:ascii="Palatino Linotype" w:hAnsi="Palatino Linotype"/>
          <w:sz w:val="24"/>
          <w:szCs w:val="24"/>
        </w:rPr>
      </w:pPr>
      <w:r w:rsidRPr="00807B43">
        <w:rPr>
          <w:rFonts w:ascii="Palatino Linotype" w:hAnsi="Palatino Linotype"/>
          <w:sz w:val="24"/>
          <w:szCs w:val="24"/>
        </w:rPr>
        <w:t>God decided to punish them because of their bad behavior</w:t>
      </w:r>
    </w:p>
    <w:p w:rsidR="00807B43" w:rsidRPr="00807B43" w:rsidRDefault="00807B43" w:rsidP="002A66EA">
      <w:pPr>
        <w:pStyle w:val="ListParagraph"/>
        <w:numPr>
          <w:ilvl w:val="0"/>
          <w:numId w:val="73"/>
        </w:numPr>
        <w:spacing w:after="200" w:line="276" w:lineRule="auto"/>
        <w:rPr>
          <w:rFonts w:ascii="Palatino Linotype" w:hAnsi="Palatino Linotype"/>
          <w:sz w:val="24"/>
          <w:szCs w:val="24"/>
        </w:rPr>
      </w:pPr>
      <w:r w:rsidRPr="00807B43">
        <w:rPr>
          <w:rFonts w:ascii="Palatino Linotype" w:hAnsi="Palatino Linotype"/>
          <w:sz w:val="24"/>
          <w:szCs w:val="24"/>
        </w:rPr>
        <w:t>He passed judgment over the sinful people of Israel</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The story of Amos teaches us the following </w:t>
      </w:r>
    </w:p>
    <w:p w:rsidR="00807B43" w:rsidRPr="00807B43" w:rsidRDefault="00807B43" w:rsidP="002A66EA">
      <w:pPr>
        <w:pStyle w:val="ListParagraph"/>
        <w:numPr>
          <w:ilvl w:val="0"/>
          <w:numId w:val="74"/>
        </w:numPr>
        <w:spacing w:after="200" w:line="276" w:lineRule="auto"/>
        <w:rPr>
          <w:rFonts w:ascii="Palatino Linotype" w:hAnsi="Palatino Linotype"/>
          <w:sz w:val="24"/>
          <w:szCs w:val="24"/>
        </w:rPr>
      </w:pPr>
      <w:r w:rsidRPr="00807B43">
        <w:rPr>
          <w:rFonts w:ascii="Palatino Linotype" w:hAnsi="Palatino Linotype"/>
          <w:sz w:val="24"/>
          <w:szCs w:val="24"/>
        </w:rPr>
        <w:t>It’s bad to mistreat and cheat the poor</w:t>
      </w:r>
    </w:p>
    <w:p w:rsidR="00807B43" w:rsidRPr="00807B43" w:rsidRDefault="00807B43" w:rsidP="002A66EA">
      <w:pPr>
        <w:pStyle w:val="ListParagraph"/>
        <w:numPr>
          <w:ilvl w:val="0"/>
          <w:numId w:val="74"/>
        </w:numPr>
        <w:spacing w:after="200" w:line="276" w:lineRule="auto"/>
        <w:rPr>
          <w:rFonts w:ascii="Palatino Linotype" w:hAnsi="Palatino Linotype"/>
          <w:sz w:val="24"/>
          <w:szCs w:val="24"/>
        </w:rPr>
      </w:pPr>
      <w:r w:rsidRPr="00807B43">
        <w:rPr>
          <w:rFonts w:ascii="Palatino Linotype" w:hAnsi="Palatino Linotype"/>
          <w:sz w:val="24"/>
          <w:szCs w:val="24"/>
        </w:rPr>
        <w:t xml:space="preserve">We need to worship God in the proper way </w:t>
      </w:r>
    </w:p>
    <w:p w:rsidR="00807B43" w:rsidRPr="00807B43" w:rsidRDefault="00807B43" w:rsidP="002A66EA">
      <w:pPr>
        <w:pStyle w:val="ListParagraph"/>
        <w:numPr>
          <w:ilvl w:val="0"/>
          <w:numId w:val="74"/>
        </w:numPr>
        <w:spacing w:after="200" w:line="276" w:lineRule="auto"/>
        <w:rPr>
          <w:rFonts w:ascii="Palatino Linotype" w:hAnsi="Palatino Linotype"/>
          <w:sz w:val="24"/>
          <w:szCs w:val="24"/>
        </w:rPr>
      </w:pPr>
      <w:r w:rsidRPr="00807B43">
        <w:rPr>
          <w:rFonts w:ascii="Palatino Linotype" w:hAnsi="Palatino Linotype"/>
          <w:sz w:val="24"/>
          <w:szCs w:val="24"/>
        </w:rPr>
        <w:t xml:space="preserve">God punishes those who mistreat other people </w:t>
      </w:r>
    </w:p>
    <w:p w:rsidR="00807B43" w:rsidRPr="00807B43" w:rsidRDefault="00807B43" w:rsidP="002A66EA">
      <w:pPr>
        <w:pStyle w:val="ListParagraph"/>
        <w:numPr>
          <w:ilvl w:val="0"/>
          <w:numId w:val="74"/>
        </w:numPr>
        <w:spacing w:after="200" w:line="276" w:lineRule="auto"/>
        <w:rPr>
          <w:rFonts w:ascii="Palatino Linotype" w:hAnsi="Palatino Linotype"/>
          <w:sz w:val="24"/>
          <w:szCs w:val="24"/>
        </w:rPr>
      </w:pPr>
      <w:r w:rsidRPr="00807B43">
        <w:rPr>
          <w:rFonts w:ascii="Palatino Linotype" w:hAnsi="Palatino Linotype"/>
          <w:sz w:val="24"/>
          <w:szCs w:val="24"/>
        </w:rPr>
        <w:t>We should not do things that annoy God</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Important verse to remember: </w:t>
      </w:r>
    </w:p>
    <w:p w:rsidR="00807B43" w:rsidRPr="00807B43" w:rsidRDefault="00807B43" w:rsidP="00807B43">
      <w:pPr>
        <w:spacing w:after="0"/>
        <w:rPr>
          <w:rFonts w:ascii="Palatino Linotype" w:hAnsi="Palatino Linotype" w:cs="Arial"/>
          <w:color w:val="001320"/>
          <w:sz w:val="24"/>
          <w:szCs w:val="24"/>
          <w:shd w:val="clear" w:color="auto" w:fill="FDFEFF"/>
        </w:rPr>
      </w:pPr>
      <w:r w:rsidRPr="00807B43">
        <w:rPr>
          <w:rFonts w:ascii="Palatino Linotype" w:hAnsi="Palatino Linotype"/>
          <w:sz w:val="24"/>
          <w:szCs w:val="24"/>
        </w:rPr>
        <w:t>Ezekiel 45:10You</w:t>
      </w:r>
      <w:r w:rsidRPr="00807B43">
        <w:rPr>
          <w:rFonts w:ascii="Palatino Linotype" w:hAnsi="Palatino Linotype" w:cs="Arial"/>
          <w:color w:val="001320"/>
          <w:sz w:val="24"/>
          <w:szCs w:val="24"/>
          <w:shd w:val="clear" w:color="auto" w:fill="FDFEFF"/>
        </w:rPr>
        <w:t xml:space="preserve"> must have honest scales, an honest dry measure, and an honest </w:t>
      </w:r>
      <w:proofErr w:type="spellStart"/>
      <w:r w:rsidRPr="00807B43">
        <w:rPr>
          <w:rFonts w:ascii="Palatino Linotype" w:hAnsi="Palatino Linotype" w:cs="Arial"/>
          <w:color w:val="001320"/>
          <w:sz w:val="24"/>
          <w:szCs w:val="24"/>
          <w:shd w:val="clear" w:color="auto" w:fill="FDFEFF"/>
        </w:rPr>
        <w:t>liquidmeasure</w:t>
      </w:r>
      <w:proofErr w:type="spellEnd"/>
      <w:r w:rsidRPr="00807B43">
        <w:rPr>
          <w:rFonts w:ascii="Palatino Linotype" w:hAnsi="Palatino Linotype" w:cs="Arial"/>
          <w:color w:val="001320"/>
          <w:sz w:val="24"/>
          <w:szCs w:val="24"/>
          <w:shd w:val="clear" w:color="auto" w:fill="FDFEFF"/>
        </w:rPr>
        <w:t>.</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Exercise </w:t>
      </w:r>
    </w:p>
    <w:p w:rsidR="00807B43" w:rsidRPr="00807B43" w:rsidRDefault="00807B43" w:rsidP="002A66EA">
      <w:pPr>
        <w:pStyle w:val="ListParagraph"/>
        <w:numPr>
          <w:ilvl w:val="0"/>
          <w:numId w:val="48"/>
        </w:numPr>
        <w:spacing w:after="200" w:line="276" w:lineRule="auto"/>
        <w:rPr>
          <w:rFonts w:ascii="Palatino Linotype" w:hAnsi="Palatino Linotype"/>
          <w:sz w:val="24"/>
          <w:szCs w:val="24"/>
        </w:rPr>
      </w:pPr>
      <w:r w:rsidRPr="00807B43">
        <w:rPr>
          <w:rFonts w:ascii="Palatino Linotype" w:hAnsi="Palatino Linotype"/>
          <w:sz w:val="24"/>
          <w:szCs w:val="24"/>
        </w:rPr>
        <w:lastRenderedPageBreak/>
        <w:t>What is the meaning of the word prophet?</w:t>
      </w:r>
    </w:p>
    <w:p w:rsidR="00807B43" w:rsidRPr="00807B43" w:rsidRDefault="00807B43" w:rsidP="002A66EA">
      <w:pPr>
        <w:pStyle w:val="ListParagraph"/>
        <w:numPr>
          <w:ilvl w:val="0"/>
          <w:numId w:val="48"/>
        </w:numPr>
        <w:spacing w:after="200" w:line="276" w:lineRule="auto"/>
        <w:rPr>
          <w:rFonts w:ascii="Palatino Linotype" w:hAnsi="Palatino Linotype"/>
          <w:sz w:val="24"/>
          <w:szCs w:val="24"/>
        </w:rPr>
      </w:pPr>
      <w:r w:rsidRPr="00807B43">
        <w:rPr>
          <w:rFonts w:ascii="Palatino Linotype" w:hAnsi="Palatino Linotype"/>
          <w:sz w:val="24"/>
          <w:szCs w:val="24"/>
        </w:rPr>
        <w:t>What did prophet Amos preach against?</w:t>
      </w:r>
    </w:p>
    <w:p w:rsidR="00807B43" w:rsidRPr="00807B43" w:rsidRDefault="00807B43" w:rsidP="002A66EA">
      <w:pPr>
        <w:pStyle w:val="ListParagraph"/>
        <w:numPr>
          <w:ilvl w:val="0"/>
          <w:numId w:val="48"/>
        </w:numPr>
        <w:spacing w:after="200" w:line="276" w:lineRule="auto"/>
        <w:rPr>
          <w:rFonts w:ascii="Palatino Linotype" w:hAnsi="Palatino Linotype"/>
          <w:sz w:val="24"/>
          <w:szCs w:val="24"/>
        </w:rPr>
      </w:pPr>
      <w:r w:rsidRPr="00807B43">
        <w:rPr>
          <w:rFonts w:ascii="Palatino Linotype" w:hAnsi="Palatino Linotype"/>
          <w:sz w:val="24"/>
          <w:szCs w:val="24"/>
        </w:rPr>
        <w:t>Why was God unhappy with the Israelites?</w:t>
      </w:r>
    </w:p>
    <w:p w:rsidR="00807B43" w:rsidRPr="00807B43" w:rsidRDefault="00807B43" w:rsidP="002A66EA">
      <w:pPr>
        <w:pStyle w:val="ListParagraph"/>
        <w:numPr>
          <w:ilvl w:val="0"/>
          <w:numId w:val="48"/>
        </w:numPr>
        <w:spacing w:after="200" w:line="276" w:lineRule="auto"/>
        <w:rPr>
          <w:rFonts w:ascii="Palatino Linotype" w:hAnsi="Palatino Linotype"/>
          <w:sz w:val="24"/>
          <w:szCs w:val="24"/>
        </w:rPr>
      </w:pPr>
      <w:r w:rsidRPr="00807B43">
        <w:rPr>
          <w:rFonts w:ascii="Palatino Linotype" w:hAnsi="Palatino Linotype"/>
          <w:sz w:val="24"/>
          <w:szCs w:val="24"/>
        </w:rPr>
        <w:t>Name any three lessons we learn from the teaching of prophet Amos.</w:t>
      </w:r>
    </w:p>
    <w:p w:rsidR="00807B43" w:rsidRPr="00807B43" w:rsidRDefault="00807B43" w:rsidP="002A66EA">
      <w:pPr>
        <w:pStyle w:val="ListParagraph"/>
        <w:numPr>
          <w:ilvl w:val="0"/>
          <w:numId w:val="48"/>
        </w:numPr>
        <w:spacing w:after="200" w:line="276" w:lineRule="auto"/>
        <w:rPr>
          <w:rFonts w:ascii="Palatino Linotype" w:hAnsi="Palatino Linotype"/>
          <w:sz w:val="24"/>
          <w:szCs w:val="24"/>
        </w:rPr>
      </w:pPr>
      <w:r w:rsidRPr="00807B43">
        <w:rPr>
          <w:rFonts w:ascii="Palatino Linotype" w:hAnsi="Palatino Linotype"/>
          <w:sz w:val="24"/>
          <w:szCs w:val="24"/>
        </w:rPr>
        <w:t>Give four differences between prophets and Angels.</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b/>
          <w:sz w:val="24"/>
          <w:szCs w:val="24"/>
        </w:rPr>
        <w:t>Note</w:t>
      </w:r>
      <w:r w:rsidRPr="00807B43">
        <w:rPr>
          <w:rFonts w:ascii="Palatino Linotype" w:hAnsi="Palatino Linotype"/>
          <w:sz w:val="24"/>
          <w:szCs w:val="24"/>
        </w:rPr>
        <w:t>: Prophets – Adam, Abraham, Samuel, Jeremiah, Elijah, Job, Joel, Jonah, Hosea, Elisha, Deborah</w:t>
      </w:r>
    </w:p>
    <w:p w:rsidR="00807B43" w:rsidRPr="00807B43" w:rsidRDefault="00807B43" w:rsidP="00807B43">
      <w:pPr>
        <w:spacing w:after="0"/>
        <w:rPr>
          <w:rFonts w:ascii="Palatino Linotype" w:hAnsi="Palatino Linotype"/>
          <w:sz w:val="24"/>
          <w:szCs w:val="24"/>
        </w:rPr>
      </w:pP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God’s people and the law</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Changes made by King Josiah</w:t>
      </w:r>
    </w:p>
    <w:p w:rsidR="00807B43" w:rsidRPr="00807B43" w:rsidRDefault="00807B43" w:rsidP="002A66EA">
      <w:pPr>
        <w:pStyle w:val="ListParagraph"/>
        <w:numPr>
          <w:ilvl w:val="0"/>
          <w:numId w:val="75"/>
        </w:numPr>
        <w:spacing w:after="200" w:line="276" w:lineRule="auto"/>
        <w:rPr>
          <w:rFonts w:ascii="Palatino Linotype" w:hAnsi="Palatino Linotype"/>
          <w:sz w:val="24"/>
          <w:szCs w:val="24"/>
        </w:rPr>
      </w:pPr>
      <w:r w:rsidRPr="00807B43">
        <w:rPr>
          <w:rFonts w:ascii="Palatino Linotype" w:hAnsi="Palatino Linotype"/>
          <w:sz w:val="24"/>
          <w:szCs w:val="24"/>
        </w:rPr>
        <w:t>The story of king Josiah</w:t>
      </w:r>
    </w:p>
    <w:p w:rsidR="00807B43" w:rsidRPr="00807B43" w:rsidRDefault="00807B43" w:rsidP="002A66EA">
      <w:pPr>
        <w:pStyle w:val="ListParagraph"/>
        <w:numPr>
          <w:ilvl w:val="0"/>
          <w:numId w:val="75"/>
        </w:numPr>
        <w:spacing w:after="200" w:line="276" w:lineRule="auto"/>
        <w:rPr>
          <w:rFonts w:ascii="Palatino Linotype" w:hAnsi="Palatino Linotype"/>
          <w:sz w:val="24"/>
          <w:szCs w:val="24"/>
        </w:rPr>
      </w:pPr>
      <w:r w:rsidRPr="00807B43">
        <w:rPr>
          <w:rFonts w:ascii="Palatino Linotype" w:hAnsi="Palatino Linotype"/>
          <w:sz w:val="24"/>
          <w:szCs w:val="24"/>
        </w:rPr>
        <w:t>The changes he made</w:t>
      </w:r>
    </w:p>
    <w:p w:rsidR="00807B43" w:rsidRPr="00807B43" w:rsidRDefault="00807B43" w:rsidP="002A66EA">
      <w:pPr>
        <w:pStyle w:val="ListParagraph"/>
        <w:numPr>
          <w:ilvl w:val="0"/>
          <w:numId w:val="75"/>
        </w:numPr>
        <w:spacing w:after="200" w:line="276" w:lineRule="auto"/>
        <w:rPr>
          <w:rFonts w:ascii="Palatino Linotype" w:hAnsi="Palatino Linotype"/>
          <w:sz w:val="24"/>
          <w:szCs w:val="24"/>
        </w:rPr>
      </w:pPr>
      <w:r w:rsidRPr="00807B43">
        <w:rPr>
          <w:rFonts w:ascii="Palatino Linotype" w:hAnsi="Palatino Linotype"/>
          <w:sz w:val="24"/>
          <w:szCs w:val="24"/>
        </w:rPr>
        <w:t>He burnt all objects connected to worship of other gods</w:t>
      </w:r>
    </w:p>
    <w:p w:rsidR="00807B43" w:rsidRPr="00807B43" w:rsidRDefault="00807B43" w:rsidP="002A66EA">
      <w:pPr>
        <w:pStyle w:val="ListParagraph"/>
        <w:numPr>
          <w:ilvl w:val="0"/>
          <w:numId w:val="75"/>
        </w:numPr>
        <w:spacing w:after="200" w:line="276" w:lineRule="auto"/>
        <w:rPr>
          <w:rFonts w:ascii="Palatino Linotype" w:hAnsi="Palatino Linotype"/>
          <w:sz w:val="24"/>
          <w:szCs w:val="24"/>
        </w:rPr>
      </w:pPr>
      <w:r w:rsidRPr="00807B43">
        <w:rPr>
          <w:rFonts w:ascii="Palatino Linotype" w:hAnsi="Palatino Linotype"/>
          <w:sz w:val="24"/>
          <w:szCs w:val="24"/>
        </w:rPr>
        <w:t xml:space="preserve">He destroyed houses made by temple prostitutes </w:t>
      </w:r>
    </w:p>
    <w:p w:rsidR="00807B43" w:rsidRPr="00807B43" w:rsidRDefault="00807B43" w:rsidP="002A66EA">
      <w:pPr>
        <w:pStyle w:val="ListParagraph"/>
        <w:numPr>
          <w:ilvl w:val="0"/>
          <w:numId w:val="75"/>
        </w:numPr>
        <w:spacing w:after="200" w:line="276" w:lineRule="auto"/>
        <w:rPr>
          <w:rFonts w:ascii="Palatino Linotype" w:hAnsi="Palatino Linotype"/>
          <w:sz w:val="24"/>
          <w:szCs w:val="24"/>
        </w:rPr>
      </w:pPr>
      <w:r w:rsidRPr="00807B43">
        <w:rPr>
          <w:rFonts w:ascii="Palatino Linotype" w:hAnsi="Palatino Linotype"/>
          <w:sz w:val="24"/>
          <w:szCs w:val="24"/>
        </w:rPr>
        <w:t>He destroyed places of worship used by the gods</w:t>
      </w:r>
    </w:p>
    <w:p w:rsidR="00807B43" w:rsidRPr="00807B43" w:rsidRDefault="00807B43" w:rsidP="002A66EA">
      <w:pPr>
        <w:pStyle w:val="ListParagraph"/>
        <w:numPr>
          <w:ilvl w:val="0"/>
          <w:numId w:val="75"/>
        </w:numPr>
        <w:spacing w:after="0" w:line="276" w:lineRule="auto"/>
        <w:rPr>
          <w:rFonts w:ascii="Palatino Linotype" w:hAnsi="Palatino Linotype"/>
          <w:sz w:val="24"/>
          <w:szCs w:val="24"/>
        </w:rPr>
      </w:pPr>
      <w:r w:rsidRPr="00807B43">
        <w:rPr>
          <w:rFonts w:ascii="Palatino Linotype" w:hAnsi="Palatino Linotype"/>
          <w:sz w:val="24"/>
          <w:szCs w:val="24"/>
        </w:rPr>
        <w:t>He stopped sacrifices to other gods</w:t>
      </w:r>
    </w:p>
    <w:p w:rsidR="00807B43" w:rsidRPr="00807B43" w:rsidRDefault="00807B43"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Lessons learn from the story of King Josiah </w:t>
      </w:r>
    </w:p>
    <w:p w:rsidR="00807B43" w:rsidRPr="00807B43" w:rsidRDefault="00807B43" w:rsidP="002A66EA">
      <w:pPr>
        <w:pStyle w:val="ListParagraph"/>
        <w:numPr>
          <w:ilvl w:val="0"/>
          <w:numId w:val="76"/>
        </w:numPr>
        <w:spacing w:after="0" w:line="276" w:lineRule="auto"/>
        <w:rPr>
          <w:rFonts w:ascii="Palatino Linotype" w:hAnsi="Palatino Linotype"/>
          <w:sz w:val="24"/>
          <w:szCs w:val="24"/>
        </w:rPr>
      </w:pPr>
      <w:r w:rsidRPr="00807B43">
        <w:rPr>
          <w:rFonts w:ascii="Palatino Linotype" w:hAnsi="Palatino Linotype"/>
          <w:sz w:val="24"/>
          <w:szCs w:val="24"/>
        </w:rPr>
        <w:t>When we disobey God he becomes annoyed.</w:t>
      </w:r>
    </w:p>
    <w:p w:rsidR="00807B43" w:rsidRPr="00807B43" w:rsidRDefault="00807B43" w:rsidP="002A66EA">
      <w:pPr>
        <w:pStyle w:val="ListParagraph"/>
        <w:numPr>
          <w:ilvl w:val="0"/>
          <w:numId w:val="76"/>
        </w:numPr>
        <w:spacing w:after="0" w:line="276" w:lineRule="auto"/>
        <w:rPr>
          <w:rFonts w:ascii="Palatino Linotype" w:hAnsi="Palatino Linotype"/>
          <w:sz w:val="24"/>
          <w:szCs w:val="24"/>
        </w:rPr>
      </w:pPr>
      <w:r w:rsidRPr="00807B43">
        <w:rPr>
          <w:rFonts w:ascii="Palatino Linotype" w:hAnsi="Palatino Linotype"/>
          <w:sz w:val="24"/>
          <w:szCs w:val="24"/>
        </w:rPr>
        <w:t>When we repent we need to leave our past evil practices.</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Important verse to remember</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Mathew 4:4 “Man cannot live on bread alone, but needs every word that God speaks”</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b/>
          <w:sz w:val="24"/>
          <w:szCs w:val="24"/>
        </w:rPr>
        <w:t xml:space="preserve">Activity </w:t>
      </w:r>
    </w:p>
    <w:p w:rsidR="00807B43" w:rsidRPr="00807B43" w:rsidRDefault="00807B43" w:rsidP="002A66EA">
      <w:pPr>
        <w:pStyle w:val="ListParagraph"/>
        <w:numPr>
          <w:ilvl w:val="0"/>
          <w:numId w:val="49"/>
        </w:numPr>
        <w:spacing w:after="200" w:line="276" w:lineRule="auto"/>
        <w:rPr>
          <w:rFonts w:ascii="Palatino Linotype" w:hAnsi="Palatino Linotype"/>
          <w:sz w:val="24"/>
          <w:szCs w:val="24"/>
        </w:rPr>
      </w:pPr>
      <w:r w:rsidRPr="00807B43">
        <w:rPr>
          <w:rFonts w:ascii="Palatino Linotype" w:hAnsi="Palatino Linotype"/>
          <w:sz w:val="24"/>
          <w:szCs w:val="24"/>
        </w:rPr>
        <w:t>How old was Josiah when he became a king?</w:t>
      </w:r>
    </w:p>
    <w:p w:rsidR="00807B43" w:rsidRPr="00807B43" w:rsidRDefault="00807B43" w:rsidP="002A66EA">
      <w:pPr>
        <w:pStyle w:val="ListParagraph"/>
        <w:numPr>
          <w:ilvl w:val="0"/>
          <w:numId w:val="49"/>
        </w:numPr>
        <w:spacing w:after="200" w:line="276" w:lineRule="auto"/>
        <w:rPr>
          <w:rFonts w:ascii="Palatino Linotype" w:hAnsi="Palatino Linotype"/>
          <w:sz w:val="24"/>
          <w:szCs w:val="24"/>
        </w:rPr>
      </w:pPr>
      <w:r w:rsidRPr="00807B43">
        <w:rPr>
          <w:rFonts w:ascii="Palatino Linotype" w:hAnsi="Palatino Linotype"/>
          <w:sz w:val="24"/>
          <w:szCs w:val="24"/>
        </w:rPr>
        <w:t>Why was God pleased with King Josiah?</w:t>
      </w:r>
    </w:p>
    <w:p w:rsidR="00807B43" w:rsidRPr="00807B43" w:rsidRDefault="00807B43" w:rsidP="002A66EA">
      <w:pPr>
        <w:pStyle w:val="ListParagraph"/>
        <w:numPr>
          <w:ilvl w:val="0"/>
          <w:numId w:val="49"/>
        </w:numPr>
        <w:spacing w:after="200" w:line="276" w:lineRule="auto"/>
        <w:rPr>
          <w:rFonts w:ascii="Palatino Linotype" w:hAnsi="Palatino Linotype"/>
          <w:sz w:val="24"/>
          <w:szCs w:val="24"/>
        </w:rPr>
      </w:pPr>
      <w:r w:rsidRPr="00807B43">
        <w:rPr>
          <w:rFonts w:ascii="Palatino Linotype" w:hAnsi="Palatino Linotype"/>
          <w:sz w:val="24"/>
          <w:szCs w:val="24"/>
        </w:rPr>
        <w:t>Why did King Josiah rear his clothes?</w:t>
      </w:r>
    </w:p>
    <w:p w:rsidR="00807B43" w:rsidRPr="00807B43" w:rsidRDefault="00807B43" w:rsidP="002A66EA">
      <w:pPr>
        <w:pStyle w:val="ListParagraph"/>
        <w:numPr>
          <w:ilvl w:val="0"/>
          <w:numId w:val="49"/>
        </w:numPr>
        <w:spacing w:after="200" w:line="276" w:lineRule="auto"/>
        <w:rPr>
          <w:rFonts w:ascii="Palatino Linotype" w:hAnsi="Palatino Linotype"/>
          <w:sz w:val="24"/>
          <w:szCs w:val="24"/>
        </w:rPr>
      </w:pPr>
      <w:r w:rsidRPr="00807B43">
        <w:rPr>
          <w:rFonts w:ascii="Palatino Linotype" w:hAnsi="Palatino Linotype"/>
          <w:sz w:val="24"/>
          <w:szCs w:val="24"/>
        </w:rPr>
        <w:t>What changes did King Josiah make after reading the book of law?</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proofErr w:type="gramStart"/>
      <w:r w:rsidRPr="002A66EA">
        <w:rPr>
          <w:rFonts w:ascii="Palatino Linotype" w:hAnsi="Palatino Linotype"/>
          <w:b/>
          <w:sz w:val="24"/>
          <w:szCs w:val="24"/>
          <w:u w:val="single"/>
        </w:rPr>
        <w:t>Following Jesus as a leader.</w:t>
      </w:r>
      <w:proofErr w:type="gramEnd"/>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How Jesus showed his authority</w:t>
      </w:r>
      <w:r w:rsidRPr="002A66EA">
        <w:rPr>
          <w:rFonts w:ascii="Palatino Linotype" w:hAnsi="Palatino Linotype"/>
          <w:b/>
          <w:sz w:val="24"/>
          <w:szCs w:val="24"/>
        </w:rPr>
        <w:t>?</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 xml:space="preserve">The power to give orders and make others obey is called authority </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Jesus got his authority from God, the father and used it to make miracles.</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Some of the ways Jesus showed his authority.</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lastRenderedPageBreak/>
        <w:t>Jesus’ authority over nature.</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He calmed a storm (Mathew 8:23 – 27)</w:t>
      </w:r>
    </w:p>
    <w:p w:rsidR="00807B43" w:rsidRPr="00807B43" w:rsidRDefault="00807B43" w:rsidP="00807B43">
      <w:pPr>
        <w:pStyle w:val="ListParagraph"/>
        <w:shd w:val="clear" w:color="auto" w:fill="FFFFFF"/>
        <w:spacing w:after="150" w:line="360" w:lineRule="atLeast"/>
        <w:rPr>
          <w:rFonts w:ascii="Palatino Linotype" w:eastAsia="Times New Roman" w:hAnsi="Palatino Linotype" w:cs="Times New Roman"/>
          <w:color w:val="000000"/>
          <w:sz w:val="24"/>
          <w:szCs w:val="24"/>
        </w:rPr>
      </w:pPr>
      <w:r w:rsidRPr="00807B43">
        <w:rPr>
          <w:rFonts w:ascii="Palatino Linotype" w:eastAsia="Times New Roman" w:hAnsi="Palatino Linotype" w:cs="Arial"/>
          <w:b/>
          <w:bCs/>
          <w:color w:val="000000"/>
          <w:sz w:val="24"/>
          <w:szCs w:val="24"/>
          <w:vertAlign w:val="superscript"/>
        </w:rPr>
        <w:t>23 </w:t>
      </w:r>
      <w:r w:rsidRPr="00807B43">
        <w:rPr>
          <w:rFonts w:ascii="Palatino Linotype" w:eastAsia="Times New Roman" w:hAnsi="Palatino Linotype" w:cs="Times New Roman"/>
          <w:color w:val="000000"/>
          <w:sz w:val="24"/>
          <w:szCs w:val="24"/>
        </w:rPr>
        <w:t>Then he got into the boat and his disciples followed him. </w:t>
      </w:r>
    </w:p>
    <w:p w:rsidR="00807B43" w:rsidRPr="00807B43" w:rsidRDefault="00807B43" w:rsidP="00807B43">
      <w:pPr>
        <w:pStyle w:val="ListParagraph"/>
        <w:shd w:val="clear" w:color="auto" w:fill="FFFFFF"/>
        <w:spacing w:after="150" w:line="360" w:lineRule="atLeast"/>
        <w:rPr>
          <w:rFonts w:ascii="Palatino Linotype" w:eastAsia="Times New Roman" w:hAnsi="Palatino Linotype" w:cs="Times New Roman"/>
          <w:color w:val="000000"/>
          <w:sz w:val="24"/>
          <w:szCs w:val="24"/>
        </w:rPr>
      </w:pPr>
      <w:r w:rsidRPr="00807B43">
        <w:rPr>
          <w:rFonts w:ascii="Palatino Linotype" w:eastAsia="Times New Roman" w:hAnsi="Palatino Linotype" w:cs="Arial"/>
          <w:b/>
          <w:bCs/>
          <w:color w:val="000000"/>
          <w:sz w:val="24"/>
          <w:szCs w:val="24"/>
          <w:vertAlign w:val="superscript"/>
        </w:rPr>
        <w:t>24 </w:t>
      </w:r>
      <w:r w:rsidRPr="00807B43">
        <w:rPr>
          <w:rFonts w:ascii="Palatino Linotype" w:eastAsia="Times New Roman" w:hAnsi="Palatino Linotype" w:cs="Times New Roman"/>
          <w:color w:val="000000"/>
          <w:sz w:val="24"/>
          <w:szCs w:val="24"/>
        </w:rPr>
        <w:t>Suddenly a furious storm came up on the lake, so that the waves swept over the boat. But Jesus was sleeping. </w:t>
      </w:r>
    </w:p>
    <w:p w:rsidR="00807B43" w:rsidRPr="00807B43" w:rsidRDefault="00807B43" w:rsidP="00807B43">
      <w:pPr>
        <w:pStyle w:val="ListParagraph"/>
        <w:shd w:val="clear" w:color="auto" w:fill="FFFFFF"/>
        <w:spacing w:after="150" w:line="360" w:lineRule="atLeast"/>
        <w:rPr>
          <w:rFonts w:ascii="Palatino Linotype" w:eastAsia="Times New Roman" w:hAnsi="Palatino Linotype" w:cs="Times New Roman"/>
          <w:color w:val="000000"/>
          <w:sz w:val="24"/>
          <w:szCs w:val="24"/>
        </w:rPr>
      </w:pPr>
      <w:r w:rsidRPr="00807B43">
        <w:rPr>
          <w:rFonts w:ascii="Palatino Linotype" w:eastAsia="Times New Roman" w:hAnsi="Palatino Linotype" w:cs="Arial"/>
          <w:b/>
          <w:bCs/>
          <w:color w:val="000000"/>
          <w:sz w:val="24"/>
          <w:szCs w:val="24"/>
          <w:vertAlign w:val="superscript"/>
        </w:rPr>
        <w:t>25 </w:t>
      </w:r>
      <w:r w:rsidRPr="00807B43">
        <w:rPr>
          <w:rFonts w:ascii="Palatino Linotype" w:eastAsia="Times New Roman" w:hAnsi="Palatino Linotype" w:cs="Times New Roman"/>
          <w:color w:val="000000"/>
          <w:sz w:val="24"/>
          <w:szCs w:val="24"/>
        </w:rPr>
        <w:t xml:space="preserve">The disciples went and woke him, saying, </w:t>
      </w:r>
      <w:proofErr w:type="gramStart"/>
      <w:r w:rsidRPr="00807B43">
        <w:rPr>
          <w:rFonts w:ascii="Palatino Linotype" w:eastAsia="Times New Roman" w:hAnsi="Palatino Linotype" w:cs="Times New Roman"/>
          <w:color w:val="000000"/>
          <w:sz w:val="24"/>
          <w:szCs w:val="24"/>
        </w:rPr>
        <w:t>“</w:t>
      </w:r>
      <w:proofErr w:type="gramEnd"/>
      <w:r w:rsidRPr="00807B43">
        <w:rPr>
          <w:rFonts w:ascii="Palatino Linotype" w:eastAsia="Times New Roman" w:hAnsi="Palatino Linotype" w:cs="Times New Roman"/>
          <w:color w:val="000000"/>
          <w:sz w:val="24"/>
          <w:szCs w:val="24"/>
        </w:rPr>
        <w:t>Lord, save us! We’re going to drown!”</w:t>
      </w:r>
    </w:p>
    <w:p w:rsidR="00807B43" w:rsidRPr="00807B43" w:rsidRDefault="00807B43" w:rsidP="00807B43">
      <w:pPr>
        <w:pStyle w:val="ListParagraph"/>
        <w:shd w:val="clear" w:color="auto" w:fill="FFFFFF"/>
        <w:spacing w:after="150" w:line="360" w:lineRule="atLeast"/>
        <w:rPr>
          <w:rFonts w:ascii="Palatino Linotype" w:eastAsia="Times New Roman" w:hAnsi="Palatino Linotype" w:cs="Times New Roman"/>
          <w:color w:val="000000"/>
          <w:sz w:val="24"/>
          <w:szCs w:val="24"/>
        </w:rPr>
      </w:pPr>
      <w:r w:rsidRPr="00807B43">
        <w:rPr>
          <w:rFonts w:ascii="Palatino Linotype" w:eastAsia="Times New Roman" w:hAnsi="Palatino Linotype" w:cs="Arial"/>
          <w:b/>
          <w:bCs/>
          <w:color w:val="000000"/>
          <w:sz w:val="24"/>
          <w:szCs w:val="24"/>
          <w:vertAlign w:val="superscript"/>
        </w:rPr>
        <w:t>26 </w:t>
      </w:r>
      <w:r w:rsidRPr="00807B43">
        <w:rPr>
          <w:rFonts w:ascii="Palatino Linotype" w:eastAsia="Times New Roman" w:hAnsi="Palatino Linotype" w:cs="Times New Roman"/>
          <w:color w:val="000000"/>
          <w:sz w:val="24"/>
          <w:szCs w:val="24"/>
        </w:rPr>
        <w:t>He replied, “You of little faith, why are you so afraid?” Then he got up and rebuked the winds and the waves, and it was completely calm.</w:t>
      </w:r>
    </w:p>
    <w:p w:rsidR="00807B43" w:rsidRPr="00807B43" w:rsidRDefault="00807B43" w:rsidP="00807B43">
      <w:pPr>
        <w:pStyle w:val="ListParagraph"/>
        <w:shd w:val="clear" w:color="auto" w:fill="FFFFFF"/>
        <w:spacing w:after="150" w:line="360" w:lineRule="atLeast"/>
        <w:rPr>
          <w:rFonts w:ascii="Palatino Linotype" w:eastAsia="Times New Roman" w:hAnsi="Palatino Linotype" w:cs="Times New Roman"/>
          <w:color w:val="000000"/>
          <w:sz w:val="24"/>
          <w:szCs w:val="24"/>
        </w:rPr>
      </w:pPr>
      <w:r w:rsidRPr="00807B43">
        <w:rPr>
          <w:rFonts w:ascii="Palatino Linotype" w:eastAsia="Times New Roman" w:hAnsi="Palatino Linotype" w:cs="Arial"/>
          <w:b/>
          <w:bCs/>
          <w:color w:val="000000"/>
          <w:sz w:val="24"/>
          <w:szCs w:val="24"/>
          <w:vertAlign w:val="superscript"/>
        </w:rPr>
        <w:t>27 </w:t>
      </w:r>
      <w:r w:rsidRPr="00807B43">
        <w:rPr>
          <w:rFonts w:ascii="Palatino Linotype" w:eastAsia="Times New Roman" w:hAnsi="Palatino Linotype" w:cs="Times New Roman"/>
          <w:color w:val="000000"/>
          <w:sz w:val="24"/>
          <w:szCs w:val="24"/>
        </w:rPr>
        <w:t>The men were amazed and asked, “What kind of man is this? Even the winds and the waves obey him!”</w:t>
      </w:r>
    </w:p>
    <w:p w:rsidR="00807B43" w:rsidRPr="00807B43" w:rsidRDefault="00807B43" w:rsidP="00807B43">
      <w:pPr>
        <w:pStyle w:val="ListParagraph"/>
        <w:shd w:val="clear" w:color="auto" w:fill="FFFFFF"/>
        <w:spacing w:after="150" w:line="360" w:lineRule="atLeast"/>
        <w:rPr>
          <w:rFonts w:ascii="Palatino Linotype" w:eastAsia="Times New Roman" w:hAnsi="Palatino Linotype" w:cs="Times New Roman"/>
          <w:color w:val="000000"/>
          <w:sz w:val="24"/>
          <w:szCs w:val="24"/>
        </w:rPr>
      </w:pP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 xml:space="preserve">He walked on water (John 6:16 – 21) </w:t>
      </w:r>
    </w:p>
    <w:p w:rsidR="00807B43" w:rsidRPr="00807B43" w:rsidRDefault="00807B43" w:rsidP="00807B43">
      <w:pPr>
        <w:pStyle w:val="ListParagraph"/>
        <w:spacing w:after="0"/>
        <w:rPr>
          <w:rStyle w:val="apple-converted-space"/>
          <w:rFonts w:ascii="Palatino Linotype" w:hAnsi="Palatino Linotype"/>
          <w:color w:val="000000"/>
          <w:sz w:val="24"/>
          <w:szCs w:val="24"/>
          <w:shd w:val="clear" w:color="auto" w:fill="FFFFFF"/>
        </w:rPr>
      </w:pPr>
      <w:r w:rsidRPr="00807B43">
        <w:rPr>
          <w:rStyle w:val="text"/>
          <w:rFonts w:ascii="Palatino Linotype" w:hAnsi="Palatino Linotype" w:cs="Arial"/>
          <w:b/>
          <w:bCs/>
          <w:color w:val="000000"/>
          <w:sz w:val="24"/>
          <w:szCs w:val="24"/>
          <w:shd w:val="clear" w:color="auto" w:fill="FFFFFF"/>
          <w:vertAlign w:val="superscript"/>
        </w:rPr>
        <w:t>16 </w:t>
      </w:r>
      <w:r w:rsidRPr="00807B43">
        <w:rPr>
          <w:rStyle w:val="text"/>
          <w:rFonts w:ascii="Palatino Linotype" w:hAnsi="Palatino Linotype"/>
          <w:color w:val="000000"/>
          <w:sz w:val="24"/>
          <w:szCs w:val="24"/>
          <w:shd w:val="clear" w:color="auto" w:fill="FFFFFF"/>
        </w:rPr>
        <w:t>When evening came, his disciples went down to the lake,</w:t>
      </w:r>
      <w:r w:rsidRPr="00807B43">
        <w:rPr>
          <w:rStyle w:val="apple-converted-space"/>
          <w:rFonts w:ascii="Palatino Linotype" w:hAnsi="Palatino Linotype"/>
          <w:color w:val="000000"/>
          <w:sz w:val="24"/>
          <w:szCs w:val="24"/>
          <w:shd w:val="clear" w:color="auto" w:fill="FFFFFF"/>
        </w:rPr>
        <w:t> </w:t>
      </w:r>
    </w:p>
    <w:p w:rsidR="00807B43" w:rsidRPr="00807B43" w:rsidRDefault="00807B43" w:rsidP="00807B43">
      <w:pPr>
        <w:pStyle w:val="ListParagraph"/>
        <w:spacing w:after="0"/>
        <w:rPr>
          <w:rStyle w:val="apple-converted-space"/>
          <w:rFonts w:ascii="Palatino Linotype" w:hAnsi="Palatino Linotype"/>
          <w:color w:val="000000"/>
          <w:sz w:val="24"/>
          <w:szCs w:val="24"/>
          <w:shd w:val="clear" w:color="auto" w:fill="FFFFFF"/>
        </w:rPr>
      </w:pPr>
      <w:r w:rsidRPr="00807B43">
        <w:rPr>
          <w:rStyle w:val="text"/>
          <w:rFonts w:ascii="Palatino Linotype" w:hAnsi="Palatino Linotype" w:cs="Arial"/>
          <w:b/>
          <w:bCs/>
          <w:color w:val="000000"/>
          <w:sz w:val="24"/>
          <w:szCs w:val="24"/>
          <w:shd w:val="clear" w:color="auto" w:fill="FFFFFF"/>
          <w:vertAlign w:val="superscript"/>
        </w:rPr>
        <w:t>17 </w:t>
      </w:r>
      <w:r w:rsidRPr="00807B43">
        <w:rPr>
          <w:rStyle w:val="text"/>
          <w:rFonts w:ascii="Palatino Linotype" w:hAnsi="Palatino Linotype"/>
          <w:color w:val="000000"/>
          <w:sz w:val="24"/>
          <w:szCs w:val="24"/>
          <w:shd w:val="clear" w:color="auto" w:fill="FFFFFF"/>
        </w:rPr>
        <w:t>Where they got into a boat and set off across the lake for Capernaum. By now it was dark, and Jesus had not yet joined them.</w:t>
      </w:r>
      <w:r w:rsidRPr="00807B43">
        <w:rPr>
          <w:rStyle w:val="apple-converted-space"/>
          <w:rFonts w:ascii="Palatino Linotype" w:hAnsi="Palatino Linotype"/>
          <w:color w:val="000000"/>
          <w:sz w:val="24"/>
          <w:szCs w:val="24"/>
          <w:shd w:val="clear" w:color="auto" w:fill="FFFFFF"/>
        </w:rPr>
        <w:t> </w:t>
      </w:r>
    </w:p>
    <w:p w:rsidR="00807B43" w:rsidRPr="00807B43" w:rsidRDefault="00807B43" w:rsidP="00807B43">
      <w:pPr>
        <w:pStyle w:val="ListParagraph"/>
        <w:spacing w:after="0"/>
        <w:rPr>
          <w:rStyle w:val="apple-converted-space"/>
          <w:rFonts w:ascii="Palatino Linotype" w:hAnsi="Palatino Linotype"/>
          <w:color w:val="000000"/>
          <w:sz w:val="24"/>
          <w:szCs w:val="24"/>
          <w:shd w:val="clear" w:color="auto" w:fill="FFFFFF"/>
        </w:rPr>
      </w:pPr>
      <w:r w:rsidRPr="00807B43">
        <w:rPr>
          <w:rStyle w:val="text"/>
          <w:rFonts w:ascii="Palatino Linotype" w:hAnsi="Palatino Linotype" w:cs="Arial"/>
          <w:b/>
          <w:bCs/>
          <w:color w:val="000000"/>
          <w:sz w:val="24"/>
          <w:szCs w:val="24"/>
          <w:shd w:val="clear" w:color="auto" w:fill="FFFFFF"/>
          <w:vertAlign w:val="superscript"/>
        </w:rPr>
        <w:t>18 </w:t>
      </w:r>
      <w:r w:rsidRPr="00807B43">
        <w:rPr>
          <w:rStyle w:val="text"/>
          <w:rFonts w:ascii="Palatino Linotype" w:hAnsi="Palatino Linotype"/>
          <w:color w:val="000000"/>
          <w:sz w:val="24"/>
          <w:szCs w:val="24"/>
          <w:shd w:val="clear" w:color="auto" w:fill="FFFFFF"/>
        </w:rPr>
        <w:t>A strong wind was blowing and the waters grew rough.</w:t>
      </w:r>
      <w:r w:rsidRPr="00807B43">
        <w:rPr>
          <w:rStyle w:val="apple-converted-space"/>
          <w:rFonts w:ascii="Palatino Linotype" w:hAnsi="Palatino Linotype"/>
          <w:color w:val="000000"/>
          <w:sz w:val="24"/>
          <w:szCs w:val="24"/>
          <w:shd w:val="clear" w:color="auto" w:fill="FFFFFF"/>
        </w:rPr>
        <w:t> </w:t>
      </w:r>
    </w:p>
    <w:p w:rsidR="00807B43" w:rsidRPr="00807B43" w:rsidRDefault="00807B43" w:rsidP="00807B43">
      <w:pPr>
        <w:pStyle w:val="ListParagraph"/>
        <w:spacing w:after="0"/>
        <w:rPr>
          <w:rStyle w:val="apple-converted-space"/>
          <w:rFonts w:ascii="Palatino Linotype" w:hAnsi="Palatino Linotype"/>
          <w:color w:val="000000"/>
          <w:sz w:val="24"/>
          <w:szCs w:val="24"/>
          <w:shd w:val="clear" w:color="auto" w:fill="FFFFFF"/>
        </w:rPr>
      </w:pPr>
      <w:r w:rsidRPr="00807B43">
        <w:rPr>
          <w:rStyle w:val="text"/>
          <w:rFonts w:ascii="Palatino Linotype" w:hAnsi="Palatino Linotype" w:cs="Arial"/>
          <w:b/>
          <w:bCs/>
          <w:color w:val="000000"/>
          <w:sz w:val="24"/>
          <w:szCs w:val="24"/>
          <w:shd w:val="clear" w:color="auto" w:fill="FFFFFF"/>
          <w:vertAlign w:val="superscript"/>
        </w:rPr>
        <w:t>19 </w:t>
      </w:r>
      <w:r w:rsidRPr="00807B43">
        <w:rPr>
          <w:rStyle w:val="text"/>
          <w:rFonts w:ascii="Palatino Linotype" w:hAnsi="Palatino Linotype"/>
          <w:color w:val="000000"/>
          <w:sz w:val="24"/>
          <w:szCs w:val="24"/>
          <w:shd w:val="clear" w:color="auto" w:fill="FFFFFF"/>
        </w:rPr>
        <w:t>When they had rowed about three or four miles</w:t>
      </w:r>
      <w:proofErr w:type="gramStart"/>
      <w:r w:rsidRPr="00807B43">
        <w:rPr>
          <w:rStyle w:val="text"/>
          <w:rFonts w:ascii="Palatino Linotype" w:hAnsi="Palatino Linotype"/>
          <w:color w:val="000000"/>
          <w:sz w:val="24"/>
          <w:szCs w:val="24"/>
          <w:shd w:val="clear" w:color="auto" w:fill="FFFFFF"/>
        </w:rPr>
        <w:t>,</w:t>
      </w:r>
      <w:r w:rsidRPr="00807B43">
        <w:rPr>
          <w:rStyle w:val="text"/>
          <w:rFonts w:ascii="Palatino Linotype" w:hAnsi="Palatino Linotype"/>
          <w:color w:val="000000"/>
          <w:sz w:val="24"/>
          <w:szCs w:val="24"/>
          <w:shd w:val="clear" w:color="auto" w:fill="FFFFFF"/>
          <w:vertAlign w:val="superscript"/>
        </w:rPr>
        <w:t>[</w:t>
      </w:r>
      <w:proofErr w:type="gramEnd"/>
      <w:r w:rsidR="00896296" w:rsidRPr="00807B43">
        <w:rPr>
          <w:rFonts w:ascii="Palatino Linotype" w:hAnsi="Palatino Linotype"/>
          <w:sz w:val="24"/>
          <w:szCs w:val="24"/>
        </w:rPr>
        <w:fldChar w:fldCharType="begin"/>
      </w:r>
      <w:r w:rsidRPr="00807B43">
        <w:rPr>
          <w:rFonts w:ascii="Palatino Linotype" w:hAnsi="Palatino Linotype"/>
          <w:sz w:val="24"/>
          <w:szCs w:val="24"/>
        </w:rPr>
        <w:instrText>HYPERLINK "https://www.biblegateway.com/passage/?search=John%206:16-21" \l "fen-NIV-26277a" \o "See footnote a"</w:instrText>
      </w:r>
      <w:r w:rsidR="00896296" w:rsidRPr="00807B43">
        <w:rPr>
          <w:rFonts w:ascii="Palatino Linotype" w:hAnsi="Palatino Linotype"/>
          <w:sz w:val="24"/>
          <w:szCs w:val="24"/>
        </w:rPr>
        <w:fldChar w:fldCharType="separate"/>
      </w:r>
      <w:r w:rsidRPr="00807B43">
        <w:rPr>
          <w:rStyle w:val="Hyperlink"/>
          <w:rFonts w:ascii="Palatino Linotype" w:hAnsi="Palatino Linotype"/>
          <w:color w:val="B34B2C"/>
          <w:sz w:val="24"/>
          <w:szCs w:val="24"/>
          <w:vertAlign w:val="superscript"/>
        </w:rPr>
        <w:t>a</w:t>
      </w:r>
      <w:r w:rsidR="00896296" w:rsidRPr="00807B43">
        <w:rPr>
          <w:rFonts w:ascii="Palatino Linotype" w:hAnsi="Palatino Linotype"/>
          <w:sz w:val="24"/>
          <w:szCs w:val="24"/>
        </w:rPr>
        <w:fldChar w:fldCharType="end"/>
      </w:r>
      <w:r w:rsidRPr="00807B43">
        <w:rPr>
          <w:rStyle w:val="text"/>
          <w:rFonts w:ascii="Palatino Linotype" w:hAnsi="Palatino Linotype"/>
          <w:color w:val="000000"/>
          <w:sz w:val="24"/>
          <w:szCs w:val="24"/>
          <w:shd w:val="clear" w:color="auto" w:fill="FFFFFF"/>
          <w:vertAlign w:val="superscript"/>
        </w:rPr>
        <w:t>]</w:t>
      </w:r>
      <w:r w:rsidRPr="00807B43">
        <w:rPr>
          <w:rStyle w:val="apple-converted-space"/>
          <w:rFonts w:ascii="Palatino Linotype" w:hAnsi="Palatino Linotype"/>
          <w:color w:val="000000"/>
          <w:sz w:val="24"/>
          <w:szCs w:val="24"/>
          <w:shd w:val="clear" w:color="auto" w:fill="FFFFFF"/>
        </w:rPr>
        <w:t> </w:t>
      </w:r>
      <w:r w:rsidRPr="00807B43">
        <w:rPr>
          <w:rStyle w:val="text"/>
          <w:rFonts w:ascii="Palatino Linotype" w:hAnsi="Palatino Linotype"/>
          <w:color w:val="000000"/>
          <w:sz w:val="24"/>
          <w:szCs w:val="24"/>
          <w:shd w:val="clear" w:color="auto" w:fill="FFFFFF"/>
        </w:rPr>
        <w:t>they saw Jesus approaching the boat, walking on the water;</w:t>
      </w:r>
      <w:r w:rsidRPr="00807B43">
        <w:rPr>
          <w:rStyle w:val="apple-converted-space"/>
          <w:rFonts w:ascii="Palatino Linotype" w:hAnsi="Palatino Linotype"/>
          <w:color w:val="000000"/>
          <w:sz w:val="24"/>
          <w:szCs w:val="24"/>
          <w:shd w:val="clear" w:color="auto" w:fill="FFFFFF"/>
        </w:rPr>
        <w:t> </w:t>
      </w:r>
      <w:r w:rsidRPr="00807B43">
        <w:rPr>
          <w:rStyle w:val="text"/>
          <w:rFonts w:ascii="Palatino Linotype" w:hAnsi="Palatino Linotype"/>
          <w:color w:val="000000"/>
          <w:sz w:val="24"/>
          <w:szCs w:val="24"/>
          <w:shd w:val="clear" w:color="auto" w:fill="FFFFFF"/>
        </w:rPr>
        <w:t>and they were frightened.</w:t>
      </w:r>
      <w:r w:rsidRPr="00807B43">
        <w:rPr>
          <w:rStyle w:val="apple-converted-space"/>
          <w:rFonts w:ascii="Palatino Linotype" w:hAnsi="Palatino Linotype"/>
          <w:color w:val="000000"/>
          <w:sz w:val="24"/>
          <w:szCs w:val="24"/>
          <w:shd w:val="clear" w:color="auto" w:fill="FFFFFF"/>
        </w:rPr>
        <w:t> </w:t>
      </w:r>
    </w:p>
    <w:p w:rsidR="00807B43" w:rsidRPr="00807B43" w:rsidRDefault="00807B43" w:rsidP="00807B43">
      <w:pPr>
        <w:pStyle w:val="ListParagraph"/>
        <w:spacing w:after="0"/>
        <w:rPr>
          <w:rStyle w:val="apple-converted-space"/>
          <w:rFonts w:ascii="Palatino Linotype" w:hAnsi="Palatino Linotype"/>
          <w:color w:val="000000"/>
          <w:sz w:val="24"/>
          <w:szCs w:val="24"/>
          <w:shd w:val="clear" w:color="auto" w:fill="FFFFFF"/>
        </w:rPr>
      </w:pPr>
      <w:r w:rsidRPr="00807B43">
        <w:rPr>
          <w:rStyle w:val="text"/>
          <w:rFonts w:ascii="Palatino Linotype" w:hAnsi="Palatino Linotype" w:cs="Arial"/>
          <w:b/>
          <w:bCs/>
          <w:color w:val="000000"/>
          <w:sz w:val="24"/>
          <w:szCs w:val="24"/>
          <w:shd w:val="clear" w:color="auto" w:fill="FFFFFF"/>
          <w:vertAlign w:val="superscript"/>
        </w:rPr>
        <w:t>20 </w:t>
      </w:r>
      <w:r w:rsidRPr="00807B43">
        <w:rPr>
          <w:rStyle w:val="text"/>
          <w:rFonts w:ascii="Palatino Linotype" w:hAnsi="Palatino Linotype"/>
          <w:color w:val="000000"/>
          <w:sz w:val="24"/>
          <w:szCs w:val="24"/>
          <w:shd w:val="clear" w:color="auto" w:fill="FFFFFF"/>
        </w:rPr>
        <w:t>But he said to them,</w:t>
      </w:r>
      <w:r w:rsidRPr="00807B43">
        <w:rPr>
          <w:rStyle w:val="apple-converted-space"/>
          <w:rFonts w:ascii="Palatino Linotype" w:hAnsi="Palatino Linotype"/>
          <w:color w:val="000000"/>
          <w:sz w:val="24"/>
          <w:szCs w:val="24"/>
          <w:shd w:val="clear" w:color="auto" w:fill="FFFFFF"/>
        </w:rPr>
        <w:t> </w:t>
      </w:r>
      <w:r w:rsidRPr="00807B43">
        <w:rPr>
          <w:rStyle w:val="woj"/>
          <w:rFonts w:ascii="Palatino Linotype" w:hAnsi="Palatino Linotype"/>
          <w:color w:val="000000"/>
          <w:sz w:val="24"/>
          <w:szCs w:val="24"/>
          <w:shd w:val="clear" w:color="auto" w:fill="FFFFFF"/>
        </w:rPr>
        <w:t>“It is I; don’t be afraid.”</w:t>
      </w:r>
      <w:r w:rsidRPr="00807B43">
        <w:rPr>
          <w:rStyle w:val="apple-converted-space"/>
          <w:rFonts w:ascii="Palatino Linotype" w:hAnsi="Palatino Linotype"/>
          <w:color w:val="000000"/>
          <w:sz w:val="24"/>
          <w:szCs w:val="24"/>
          <w:shd w:val="clear" w:color="auto" w:fill="FFFFFF"/>
        </w:rPr>
        <w:t> </w:t>
      </w:r>
    </w:p>
    <w:p w:rsidR="00807B43" w:rsidRPr="00807B43" w:rsidRDefault="00807B43" w:rsidP="00807B43">
      <w:pPr>
        <w:pStyle w:val="ListParagraph"/>
        <w:spacing w:after="0"/>
        <w:rPr>
          <w:rFonts w:ascii="Palatino Linotype" w:hAnsi="Palatino Linotype"/>
          <w:sz w:val="24"/>
          <w:szCs w:val="24"/>
        </w:rPr>
      </w:pPr>
      <w:r w:rsidRPr="00807B43">
        <w:rPr>
          <w:rStyle w:val="text"/>
          <w:rFonts w:ascii="Palatino Linotype" w:hAnsi="Palatino Linotype" w:cs="Arial"/>
          <w:b/>
          <w:bCs/>
          <w:color w:val="000000"/>
          <w:sz w:val="24"/>
          <w:szCs w:val="24"/>
          <w:shd w:val="clear" w:color="auto" w:fill="FFFFFF"/>
          <w:vertAlign w:val="superscript"/>
        </w:rPr>
        <w:t>21 </w:t>
      </w:r>
      <w:r w:rsidRPr="00807B43">
        <w:rPr>
          <w:rStyle w:val="text"/>
          <w:rFonts w:ascii="Palatino Linotype" w:hAnsi="Palatino Linotype"/>
          <w:color w:val="000000"/>
          <w:sz w:val="24"/>
          <w:szCs w:val="24"/>
          <w:shd w:val="clear" w:color="auto" w:fill="FFFFFF"/>
        </w:rPr>
        <w:t>Then they were willing to take him into the boat, and immediately the boat reached the shore where they were heading.</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 xml:space="preserve">Jesus’ authority over sickness </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A woman who had suffered from severe bleeding for twelve years (Luke 8:42 – 48)</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Blind people (Mathew 9:27 – 31)</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The dumb (Mathew 9:32 – 34)</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 xml:space="preserve">The deaf (Mark 1:29 – 34) </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A man with a paralyzed hand (Mathew 12:9 – 24)</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 xml:space="preserve">People with demons (Mathew 8: 28 – 34) </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A man with a paralyzed leg (Mathew 12:9 – 24)</w:t>
      </w:r>
    </w:p>
    <w:p w:rsidR="00807B43" w:rsidRPr="00807B43" w:rsidRDefault="00807B43" w:rsidP="002A66EA">
      <w:pPr>
        <w:pStyle w:val="ListParagraph"/>
        <w:numPr>
          <w:ilvl w:val="0"/>
          <w:numId w:val="77"/>
        </w:numPr>
        <w:spacing w:after="0" w:line="276" w:lineRule="auto"/>
        <w:rPr>
          <w:rFonts w:ascii="Palatino Linotype" w:hAnsi="Palatino Linotype"/>
          <w:sz w:val="24"/>
          <w:szCs w:val="24"/>
        </w:rPr>
      </w:pPr>
      <w:r w:rsidRPr="00807B43">
        <w:rPr>
          <w:rFonts w:ascii="Palatino Linotype" w:hAnsi="Palatino Linotype"/>
          <w:sz w:val="24"/>
          <w:szCs w:val="24"/>
        </w:rPr>
        <w:t>People with evil spirits (Mark 5:20)</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b/>
          <w:sz w:val="24"/>
          <w:szCs w:val="24"/>
        </w:rPr>
        <w:t>Important verse to remember:</w:t>
      </w:r>
      <w:r w:rsidRPr="00807B43">
        <w:rPr>
          <w:rFonts w:ascii="Palatino Linotype" w:hAnsi="Palatino Linotype"/>
          <w:sz w:val="24"/>
          <w:szCs w:val="24"/>
        </w:rPr>
        <w:t xml:space="preserve"> Hebrews 4:16</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2A66EA">
      <w:pPr>
        <w:pStyle w:val="ListParagraph"/>
        <w:numPr>
          <w:ilvl w:val="0"/>
          <w:numId w:val="50"/>
        </w:numPr>
        <w:spacing w:after="200" w:line="276" w:lineRule="auto"/>
        <w:rPr>
          <w:rFonts w:ascii="Palatino Linotype" w:hAnsi="Palatino Linotype"/>
          <w:sz w:val="24"/>
          <w:szCs w:val="24"/>
        </w:rPr>
      </w:pPr>
      <w:r w:rsidRPr="00807B43">
        <w:rPr>
          <w:rFonts w:ascii="Palatino Linotype" w:hAnsi="Palatino Linotype"/>
          <w:sz w:val="24"/>
          <w:szCs w:val="24"/>
        </w:rPr>
        <w:t>What was Jesus’ first miracle?</w:t>
      </w:r>
    </w:p>
    <w:p w:rsidR="00807B43" w:rsidRPr="00807B43" w:rsidRDefault="00807B43" w:rsidP="002A66EA">
      <w:pPr>
        <w:pStyle w:val="ListParagraph"/>
        <w:numPr>
          <w:ilvl w:val="0"/>
          <w:numId w:val="50"/>
        </w:numPr>
        <w:spacing w:after="200" w:line="276" w:lineRule="auto"/>
        <w:rPr>
          <w:rFonts w:ascii="Palatino Linotype" w:hAnsi="Palatino Linotype"/>
          <w:sz w:val="24"/>
          <w:szCs w:val="24"/>
        </w:rPr>
      </w:pPr>
      <w:r w:rsidRPr="00807B43">
        <w:rPr>
          <w:rFonts w:ascii="Palatino Linotype" w:hAnsi="Palatino Linotype"/>
          <w:sz w:val="24"/>
          <w:szCs w:val="24"/>
        </w:rPr>
        <w:lastRenderedPageBreak/>
        <w:t>Why did Jesus forgive sinners?</w:t>
      </w:r>
    </w:p>
    <w:p w:rsidR="00807B43" w:rsidRPr="00807B43" w:rsidRDefault="00807B43" w:rsidP="002A66EA">
      <w:pPr>
        <w:pStyle w:val="ListParagraph"/>
        <w:numPr>
          <w:ilvl w:val="0"/>
          <w:numId w:val="50"/>
        </w:numPr>
        <w:spacing w:after="200" w:line="276" w:lineRule="auto"/>
        <w:rPr>
          <w:rFonts w:ascii="Palatino Linotype" w:hAnsi="Palatino Linotype"/>
          <w:sz w:val="24"/>
          <w:szCs w:val="24"/>
        </w:rPr>
      </w:pPr>
      <w:r w:rsidRPr="00807B43">
        <w:rPr>
          <w:rFonts w:ascii="Palatino Linotype" w:hAnsi="Palatino Linotype"/>
          <w:sz w:val="24"/>
          <w:szCs w:val="24"/>
        </w:rPr>
        <w:t>Where did Jesus get his authority from?</w:t>
      </w:r>
    </w:p>
    <w:p w:rsidR="00807B43" w:rsidRPr="00807B43" w:rsidRDefault="00807B43" w:rsidP="002A66EA">
      <w:pPr>
        <w:pStyle w:val="ListParagraph"/>
        <w:numPr>
          <w:ilvl w:val="0"/>
          <w:numId w:val="50"/>
        </w:numPr>
        <w:spacing w:after="200" w:line="276" w:lineRule="auto"/>
        <w:rPr>
          <w:rFonts w:ascii="Palatino Linotype" w:hAnsi="Palatino Linotype"/>
          <w:sz w:val="24"/>
          <w:szCs w:val="24"/>
        </w:rPr>
      </w:pPr>
      <w:r w:rsidRPr="00807B43">
        <w:rPr>
          <w:rFonts w:ascii="Palatino Linotype" w:hAnsi="Palatino Linotype"/>
          <w:sz w:val="24"/>
          <w:szCs w:val="24"/>
        </w:rPr>
        <w:t>Why did Jesus perform miracles?</w:t>
      </w:r>
    </w:p>
    <w:p w:rsidR="00807B43" w:rsidRPr="00807B43" w:rsidRDefault="00807B43" w:rsidP="00807B43">
      <w:pPr>
        <w:pStyle w:val="ListParagraph"/>
        <w:rPr>
          <w:rFonts w:ascii="Palatino Linotype" w:hAnsi="Palatino Linotype"/>
          <w:sz w:val="24"/>
          <w:szCs w:val="24"/>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Following Jesus as a leader</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Jesus’ authority over death</w:t>
      </w:r>
    </w:p>
    <w:p w:rsidR="00807B43" w:rsidRPr="00807B43" w:rsidRDefault="00807B43" w:rsidP="002A66EA">
      <w:pPr>
        <w:pStyle w:val="ListParagraph"/>
        <w:numPr>
          <w:ilvl w:val="0"/>
          <w:numId w:val="78"/>
        </w:numPr>
        <w:spacing w:after="0" w:line="276" w:lineRule="auto"/>
        <w:rPr>
          <w:rFonts w:ascii="Palatino Linotype" w:hAnsi="Palatino Linotype"/>
          <w:sz w:val="24"/>
          <w:szCs w:val="24"/>
        </w:rPr>
      </w:pPr>
      <w:r w:rsidRPr="00807B43">
        <w:rPr>
          <w:rFonts w:ascii="Palatino Linotype" w:hAnsi="Palatino Linotype"/>
          <w:sz w:val="24"/>
          <w:szCs w:val="24"/>
        </w:rPr>
        <w:t xml:space="preserve">Narrate the story of Lazarus to pupils (John 11:1 – 44) and how </w:t>
      </w:r>
      <w:proofErr w:type="spellStart"/>
      <w:r w:rsidRPr="00807B43">
        <w:rPr>
          <w:rFonts w:ascii="Palatino Linotype" w:hAnsi="Palatino Linotype"/>
          <w:sz w:val="24"/>
          <w:szCs w:val="24"/>
        </w:rPr>
        <w:t>Jairus</w:t>
      </w:r>
      <w:proofErr w:type="spellEnd"/>
      <w:r w:rsidRPr="00807B43">
        <w:rPr>
          <w:rFonts w:ascii="Palatino Linotype" w:hAnsi="Palatino Linotype"/>
          <w:sz w:val="24"/>
          <w:szCs w:val="24"/>
        </w:rPr>
        <w:t xml:space="preserve">’ daughter was raised from the dead (Mark 5:4 – 42, Luke 7:36 – 50) </w:t>
      </w:r>
    </w:p>
    <w:p w:rsidR="00807B43" w:rsidRPr="00807B43" w:rsidRDefault="00807B43" w:rsidP="002A66EA">
      <w:pPr>
        <w:pStyle w:val="ListParagraph"/>
        <w:numPr>
          <w:ilvl w:val="0"/>
          <w:numId w:val="78"/>
        </w:numPr>
        <w:spacing w:after="0" w:line="276" w:lineRule="auto"/>
        <w:rPr>
          <w:rFonts w:ascii="Palatino Linotype" w:hAnsi="Palatino Linotype"/>
          <w:sz w:val="24"/>
          <w:szCs w:val="24"/>
        </w:rPr>
      </w:pPr>
      <w:r w:rsidRPr="00807B43">
        <w:rPr>
          <w:rFonts w:ascii="Palatino Linotype" w:hAnsi="Palatino Linotype"/>
          <w:sz w:val="24"/>
          <w:szCs w:val="24"/>
        </w:rPr>
        <w:t xml:space="preserve">The examples show that Jesus had authority over all life situations </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Important verse to remember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“Let us be brave, then and approach God’s throne where there is grace” (Hebrews 4:16)</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b/>
          <w:sz w:val="24"/>
          <w:szCs w:val="24"/>
        </w:rPr>
        <w:t>Exercise</w:t>
      </w:r>
    </w:p>
    <w:p w:rsidR="00807B43" w:rsidRPr="00807B43" w:rsidRDefault="00807B43" w:rsidP="002A66EA">
      <w:pPr>
        <w:pStyle w:val="ListParagraph"/>
        <w:numPr>
          <w:ilvl w:val="0"/>
          <w:numId w:val="51"/>
        </w:numPr>
        <w:spacing w:after="200" w:line="276" w:lineRule="auto"/>
        <w:rPr>
          <w:rFonts w:ascii="Palatino Linotype" w:hAnsi="Palatino Linotype"/>
          <w:sz w:val="24"/>
          <w:szCs w:val="24"/>
        </w:rPr>
      </w:pPr>
      <w:r w:rsidRPr="00807B43">
        <w:rPr>
          <w:rFonts w:ascii="Palatino Linotype" w:hAnsi="Palatino Linotype"/>
          <w:sz w:val="24"/>
          <w:szCs w:val="24"/>
        </w:rPr>
        <w:t>What is a miracle?</w:t>
      </w:r>
    </w:p>
    <w:p w:rsidR="00807B43" w:rsidRPr="00807B43" w:rsidRDefault="00807B43" w:rsidP="002A66EA">
      <w:pPr>
        <w:pStyle w:val="ListParagraph"/>
        <w:numPr>
          <w:ilvl w:val="0"/>
          <w:numId w:val="51"/>
        </w:numPr>
        <w:spacing w:after="200" w:line="276" w:lineRule="auto"/>
        <w:rPr>
          <w:rFonts w:ascii="Palatino Linotype" w:hAnsi="Palatino Linotype"/>
          <w:sz w:val="24"/>
          <w:szCs w:val="24"/>
        </w:rPr>
      </w:pPr>
      <w:r w:rsidRPr="00807B43">
        <w:rPr>
          <w:rFonts w:ascii="Palatino Linotype" w:hAnsi="Palatino Linotype"/>
          <w:sz w:val="24"/>
          <w:szCs w:val="24"/>
        </w:rPr>
        <w:t>Name any two people who were raised from the dead by Jesus</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proofErr w:type="gramStart"/>
      <w:r w:rsidRPr="002A66EA">
        <w:rPr>
          <w:rFonts w:ascii="Palatino Linotype" w:hAnsi="Palatino Linotype"/>
          <w:b/>
          <w:sz w:val="24"/>
          <w:szCs w:val="24"/>
          <w:u w:val="single"/>
        </w:rPr>
        <w:t>Following Jesus as a leader.</w:t>
      </w:r>
      <w:proofErr w:type="gramEnd"/>
    </w:p>
    <w:p w:rsidR="00807B43" w:rsidRPr="002A66EA" w:rsidRDefault="00807B43" w:rsidP="00807B43">
      <w:pPr>
        <w:spacing w:after="0"/>
        <w:rPr>
          <w:rFonts w:ascii="Palatino Linotype" w:hAnsi="Palatino Linotype"/>
          <w:b/>
          <w:sz w:val="24"/>
          <w:szCs w:val="24"/>
          <w:u w:val="single"/>
        </w:rPr>
      </w:pPr>
      <w:r w:rsidRPr="002A66EA">
        <w:rPr>
          <w:rFonts w:ascii="Palatino Linotype" w:hAnsi="Palatino Linotype"/>
          <w:b/>
          <w:sz w:val="24"/>
          <w:szCs w:val="24"/>
          <w:u w:val="single"/>
        </w:rPr>
        <w:t>Confidence in Jesus’ authority (the disciples of Jesus (Mark 1:14 – 19)</w:t>
      </w:r>
    </w:p>
    <w:p w:rsidR="00807B43" w:rsidRPr="00807B43" w:rsidRDefault="00807B43" w:rsidP="002A66EA">
      <w:pPr>
        <w:pStyle w:val="ListParagraph"/>
        <w:numPr>
          <w:ilvl w:val="0"/>
          <w:numId w:val="79"/>
        </w:numPr>
        <w:spacing w:after="200" w:line="276" w:lineRule="auto"/>
        <w:rPr>
          <w:rFonts w:ascii="Palatino Linotype" w:hAnsi="Palatino Linotype"/>
          <w:sz w:val="24"/>
          <w:szCs w:val="24"/>
        </w:rPr>
      </w:pPr>
      <w:r w:rsidRPr="00807B43">
        <w:rPr>
          <w:rFonts w:ascii="Palatino Linotype" w:hAnsi="Palatino Linotype"/>
          <w:sz w:val="24"/>
          <w:szCs w:val="24"/>
        </w:rPr>
        <w:t>Due to the confidence people had in Jesus’ authority, they followed him wherever he went.</w:t>
      </w:r>
    </w:p>
    <w:p w:rsidR="00807B43" w:rsidRPr="00807B43" w:rsidRDefault="00807B43" w:rsidP="002A66EA">
      <w:pPr>
        <w:pStyle w:val="ListParagraph"/>
        <w:numPr>
          <w:ilvl w:val="0"/>
          <w:numId w:val="79"/>
        </w:numPr>
        <w:spacing w:after="200" w:line="276" w:lineRule="auto"/>
        <w:rPr>
          <w:rFonts w:ascii="Palatino Linotype" w:hAnsi="Palatino Linotype"/>
          <w:sz w:val="24"/>
          <w:szCs w:val="24"/>
        </w:rPr>
      </w:pPr>
      <w:r w:rsidRPr="00807B43">
        <w:rPr>
          <w:rFonts w:ascii="Palatino Linotype" w:hAnsi="Palatino Linotype"/>
          <w:sz w:val="24"/>
          <w:szCs w:val="24"/>
        </w:rPr>
        <w:t>The people who closely followed Jesus were called Disciples. However among those who followed him, he called the twelve to be his closest followers. They are called the twelve disciples of Jesus Christ.</w:t>
      </w:r>
    </w:p>
    <w:p w:rsidR="00807B43" w:rsidRPr="00807B43" w:rsidRDefault="00807B43" w:rsidP="002A66EA">
      <w:pPr>
        <w:pStyle w:val="ListParagraph"/>
        <w:numPr>
          <w:ilvl w:val="0"/>
          <w:numId w:val="79"/>
        </w:numPr>
        <w:spacing w:after="200" w:line="276" w:lineRule="auto"/>
        <w:rPr>
          <w:rFonts w:ascii="Palatino Linotype" w:hAnsi="Palatino Linotype"/>
          <w:sz w:val="24"/>
          <w:szCs w:val="24"/>
        </w:rPr>
      </w:pPr>
      <w:r w:rsidRPr="00807B43">
        <w:rPr>
          <w:rFonts w:ascii="Palatino Linotype" w:hAnsi="Palatino Linotype"/>
          <w:sz w:val="24"/>
          <w:szCs w:val="24"/>
        </w:rPr>
        <w:t>The first two apostles to be called were Simon and his brother Andrew.</w:t>
      </w:r>
    </w:p>
    <w:p w:rsidR="00807B43" w:rsidRPr="00807B43" w:rsidRDefault="00807B43" w:rsidP="002A66EA">
      <w:pPr>
        <w:pStyle w:val="ListParagraph"/>
        <w:numPr>
          <w:ilvl w:val="0"/>
          <w:numId w:val="79"/>
        </w:numPr>
        <w:spacing w:after="200" w:line="276" w:lineRule="auto"/>
        <w:rPr>
          <w:rFonts w:ascii="Palatino Linotype" w:hAnsi="Palatino Linotype"/>
          <w:sz w:val="24"/>
          <w:szCs w:val="24"/>
        </w:rPr>
      </w:pPr>
      <w:r w:rsidRPr="00807B43">
        <w:rPr>
          <w:rFonts w:ascii="Palatino Linotype" w:hAnsi="Palatino Linotype"/>
          <w:sz w:val="24"/>
          <w:szCs w:val="24"/>
        </w:rPr>
        <w:t>Simon was later given another name by Jesus.</w:t>
      </w:r>
    </w:p>
    <w:p w:rsidR="00807B43" w:rsidRPr="00807B43" w:rsidRDefault="00807B43" w:rsidP="002A66EA">
      <w:pPr>
        <w:pStyle w:val="ListParagraph"/>
        <w:numPr>
          <w:ilvl w:val="0"/>
          <w:numId w:val="79"/>
        </w:numPr>
        <w:spacing w:after="200" w:line="276" w:lineRule="auto"/>
        <w:rPr>
          <w:rFonts w:ascii="Palatino Linotype" w:hAnsi="Palatino Linotype"/>
          <w:sz w:val="24"/>
          <w:szCs w:val="24"/>
        </w:rPr>
      </w:pPr>
      <w:r w:rsidRPr="00807B43">
        <w:rPr>
          <w:rFonts w:ascii="Palatino Linotype" w:hAnsi="Palatino Linotype"/>
          <w:sz w:val="24"/>
          <w:szCs w:val="24"/>
        </w:rPr>
        <w:t>He named him Peter which means a rock.</w:t>
      </w:r>
    </w:p>
    <w:p w:rsidR="00807B43" w:rsidRPr="00807B43" w:rsidRDefault="00807B43" w:rsidP="002A66EA">
      <w:pPr>
        <w:pStyle w:val="ListParagraph"/>
        <w:numPr>
          <w:ilvl w:val="0"/>
          <w:numId w:val="79"/>
        </w:numPr>
        <w:spacing w:after="200" w:line="276" w:lineRule="auto"/>
        <w:rPr>
          <w:rFonts w:ascii="Palatino Linotype" w:hAnsi="Palatino Linotype"/>
          <w:sz w:val="24"/>
          <w:szCs w:val="24"/>
        </w:rPr>
      </w:pPr>
      <w:r w:rsidRPr="00807B43">
        <w:rPr>
          <w:rFonts w:ascii="Palatino Linotype" w:hAnsi="Palatino Linotype"/>
          <w:sz w:val="24"/>
          <w:szCs w:val="24"/>
        </w:rPr>
        <w:t xml:space="preserve">The next two apostles of Jesus to be called were James and Andrew. They were also brothers and fishermen. Their father was called Zebedee </w:t>
      </w:r>
    </w:p>
    <w:p w:rsidR="00807B43" w:rsidRPr="00807B43" w:rsidRDefault="00807B43" w:rsidP="002A66EA">
      <w:pPr>
        <w:pStyle w:val="ListParagraph"/>
        <w:numPr>
          <w:ilvl w:val="0"/>
          <w:numId w:val="79"/>
        </w:numPr>
        <w:spacing w:after="0" w:line="276" w:lineRule="auto"/>
        <w:rPr>
          <w:rFonts w:ascii="Palatino Linotype" w:hAnsi="Palatino Linotype"/>
          <w:sz w:val="24"/>
          <w:szCs w:val="24"/>
        </w:rPr>
      </w:pPr>
      <w:r w:rsidRPr="00807B43">
        <w:rPr>
          <w:rFonts w:ascii="Palatino Linotype" w:hAnsi="Palatino Linotype"/>
          <w:sz w:val="24"/>
          <w:szCs w:val="24"/>
        </w:rPr>
        <w:t xml:space="preserve">Mention the other apostles of Jesus (Mathew 10:1 – 4) </w:t>
      </w:r>
    </w:p>
    <w:p w:rsidR="00807B43" w:rsidRPr="00807B43" w:rsidRDefault="00807B43" w:rsidP="00807B43">
      <w:pPr>
        <w:rPr>
          <w:rFonts w:ascii="Palatino Linotype" w:hAnsi="Palatino Linotype"/>
          <w:b/>
          <w:sz w:val="24"/>
          <w:szCs w:val="24"/>
        </w:rPr>
      </w:pPr>
    </w:p>
    <w:p w:rsidR="00807B43" w:rsidRPr="00807B43" w:rsidRDefault="00807B43" w:rsidP="00807B43">
      <w:pPr>
        <w:rPr>
          <w:rFonts w:ascii="Palatino Linotype" w:hAnsi="Palatino Linotype"/>
          <w:b/>
          <w:sz w:val="24"/>
          <w:szCs w:val="24"/>
        </w:rPr>
      </w:pPr>
      <w:r w:rsidRPr="00807B43">
        <w:rPr>
          <w:rFonts w:ascii="Palatino Linotype" w:hAnsi="Palatino Linotype"/>
          <w:b/>
          <w:sz w:val="24"/>
          <w:szCs w:val="24"/>
        </w:rPr>
        <w:t>Important verse to remember:</w:t>
      </w:r>
    </w:p>
    <w:p w:rsidR="00807B43" w:rsidRPr="00807B43" w:rsidRDefault="00807B43" w:rsidP="00807B43">
      <w:pPr>
        <w:rPr>
          <w:rFonts w:ascii="Palatino Linotype" w:hAnsi="Palatino Linotype"/>
          <w:sz w:val="24"/>
          <w:szCs w:val="24"/>
        </w:rPr>
      </w:pPr>
      <w:r w:rsidRPr="00807B43">
        <w:rPr>
          <w:rFonts w:ascii="Palatino Linotype" w:hAnsi="Palatino Linotype"/>
          <w:sz w:val="24"/>
          <w:szCs w:val="24"/>
        </w:rPr>
        <w:t>“Jesus Christ is the same yesterday, today and forever” (Hebrews 13:8)</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2A66EA">
      <w:pPr>
        <w:pStyle w:val="ListParagraph"/>
        <w:numPr>
          <w:ilvl w:val="0"/>
          <w:numId w:val="52"/>
        </w:numPr>
        <w:spacing w:after="200" w:line="276" w:lineRule="auto"/>
        <w:rPr>
          <w:rFonts w:ascii="Palatino Linotype" w:hAnsi="Palatino Linotype"/>
          <w:sz w:val="24"/>
          <w:szCs w:val="24"/>
        </w:rPr>
      </w:pPr>
      <w:r w:rsidRPr="00807B43">
        <w:rPr>
          <w:rFonts w:ascii="Palatino Linotype" w:hAnsi="Palatino Linotype"/>
          <w:sz w:val="24"/>
          <w:szCs w:val="24"/>
        </w:rPr>
        <w:t>Name the first four apostles of Jesus.</w:t>
      </w:r>
    </w:p>
    <w:p w:rsidR="00807B43" w:rsidRPr="00807B43" w:rsidRDefault="00807B43" w:rsidP="002A66EA">
      <w:pPr>
        <w:pStyle w:val="ListParagraph"/>
        <w:numPr>
          <w:ilvl w:val="0"/>
          <w:numId w:val="52"/>
        </w:numPr>
        <w:spacing w:after="200" w:line="276" w:lineRule="auto"/>
        <w:rPr>
          <w:rFonts w:ascii="Palatino Linotype" w:hAnsi="Palatino Linotype"/>
          <w:sz w:val="24"/>
          <w:szCs w:val="24"/>
        </w:rPr>
      </w:pPr>
      <w:r w:rsidRPr="00807B43">
        <w:rPr>
          <w:rFonts w:ascii="Palatino Linotype" w:hAnsi="Palatino Linotype"/>
          <w:sz w:val="24"/>
          <w:szCs w:val="24"/>
        </w:rPr>
        <w:lastRenderedPageBreak/>
        <w:t>What was Andrew and Simon Peter’s occupation before they became apostles?</w:t>
      </w:r>
    </w:p>
    <w:p w:rsidR="00807B43" w:rsidRPr="00807B43" w:rsidRDefault="00807B43" w:rsidP="002A66EA">
      <w:pPr>
        <w:pStyle w:val="ListParagraph"/>
        <w:numPr>
          <w:ilvl w:val="0"/>
          <w:numId w:val="52"/>
        </w:numPr>
        <w:spacing w:after="200" w:line="276" w:lineRule="auto"/>
        <w:rPr>
          <w:rFonts w:ascii="Palatino Linotype" w:hAnsi="Palatino Linotype"/>
          <w:sz w:val="24"/>
          <w:szCs w:val="24"/>
        </w:rPr>
      </w:pPr>
      <w:r w:rsidRPr="00807B43">
        <w:rPr>
          <w:rFonts w:ascii="Palatino Linotype" w:hAnsi="Palatino Linotype"/>
          <w:sz w:val="24"/>
          <w:szCs w:val="24"/>
        </w:rPr>
        <w:t>Who was the father of Apostle John and James?</w:t>
      </w:r>
    </w:p>
    <w:p w:rsidR="00807B43" w:rsidRPr="00807B43" w:rsidRDefault="00807B43" w:rsidP="002A66EA">
      <w:pPr>
        <w:pStyle w:val="ListParagraph"/>
        <w:numPr>
          <w:ilvl w:val="0"/>
          <w:numId w:val="52"/>
        </w:numPr>
        <w:spacing w:after="200" w:line="276" w:lineRule="auto"/>
        <w:rPr>
          <w:rFonts w:ascii="Palatino Linotype" w:hAnsi="Palatino Linotype"/>
          <w:sz w:val="24"/>
          <w:szCs w:val="24"/>
        </w:rPr>
      </w:pPr>
      <w:r w:rsidRPr="00807B43">
        <w:rPr>
          <w:rFonts w:ascii="Palatino Linotype" w:hAnsi="Palatino Linotype"/>
          <w:sz w:val="24"/>
          <w:szCs w:val="24"/>
        </w:rPr>
        <w:t>Which name did Jesus give Simon?</w:t>
      </w:r>
    </w:p>
    <w:p w:rsidR="00807B43" w:rsidRPr="00807B43" w:rsidRDefault="00807B43" w:rsidP="002A66EA">
      <w:pPr>
        <w:pStyle w:val="ListParagraph"/>
        <w:numPr>
          <w:ilvl w:val="0"/>
          <w:numId w:val="52"/>
        </w:numPr>
        <w:spacing w:after="200" w:line="276" w:lineRule="auto"/>
        <w:rPr>
          <w:rFonts w:ascii="Palatino Linotype" w:hAnsi="Palatino Linotype"/>
          <w:sz w:val="24"/>
          <w:szCs w:val="24"/>
        </w:rPr>
      </w:pPr>
      <w:r w:rsidRPr="00807B43">
        <w:rPr>
          <w:rFonts w:ascii="Palatino Linotype" w:hAnsi="Palatino Linotype"/>
          <w:sz w:val="24"/>
          <w:szCs w:val="24"/>
        </w:rPr>
        <w:t>Who was the most beloved apostle to Jesus?</w:t>
      </w:r>
    </w:p>
    <w:p w:rsidR="00807B43" w:rsidRPr="00807B43" w:rsidRDefault="00807B43" w:rsidP="002A66EA">
      <w:pPr>
        <w:pStyle w:val="ListParagraph"/>
        <w:numPr>
          <w:ilvl w:val="0"/>
          <w:numId w:val="52"/>
        </w:numPr>
        <w:spacing w:after="200" w:line="276" w:lineRule="auto"/>
        <w:rPr>
          <w:rFonts w:ascii="Palatino Linotype" w:hAnsi="Palatino Linotype"/>
          <w:sz w:val="24"/>
          <w:szCs w:val="24"/>
        </w:rPr>
      </w:pPr>
      <w:r w:rsidRPr="00807B43">
        <w:rPr>
          <w:rFonts w:ascii="Palatino Linotype" w:hAnsi="Palatino Linotype"/>
          <w:sz w:val="24"/>
          <w:szCs w:val="24"/>
        </w:rPr>
        <w:t>Who doubted the resurrection of Jesus among the apostles</w:t>
      </w:r>
    </w:p>
    <w:p w:rsidR="00807B43" w:rsidRPr="00807B43" w:rsidRDefault="00807B43" w:rsidP="002A66EA">
      <w:pPr>
        <w:pStyle w:val="ListParagraph"/>
        <w:numPr>
          <w:ilvl w:val="0"/>
          <w:numId w:val="52"/>
        </w:numPr>
        <w:spacing w:after="200" w:line="276" w:lineRule="auto"/>
        <w:rPr>
          <w:rFonts w:ascii="Palatino Linotype" w:hAnsi="Palatino Linotype"/>
          <w:sz w:val="24"/>
          <w:szCs w:val="24"/>
        </w:rPr>
      </w:pPr>
      <w:r w:rsidRPr="00807B43">
        <w:rPr>
          <w:rFonts w:ascii="Palatino Linotype" w:hAnsi="Palatino Linotype"/>
          <w:sz w:val="24"/>
          <w:szCs w:val="24"/>
        </w:rPr>
        <w:t>Who betrayed Jesus?</w:t>
      </w:r>
    </w:p>
    <w:p w:rsidR="00807B43" w:rsidRPr="00807B43" w:rsidRDefault="00807B43" w:rsidP="002A66EA">
      <w:pPr>
        <w:pStyle w:val="ListParagraph"/>
        <w:numPr>
          <w:ilvl w:val="0"/>
          <w:numId w:val="52"/>
        </w:numPr>
        <w:spacing w:after="200" w:line="276" w:lineRule="auto"/>
        <w:rPr>
          <w:rFonts w:ascii="Palatino Linotype" w:hAnsi="Palatino Linotype"/>
          <w:sz w:val="24"/>
          <w:szCs w:val="24"/>
        </w:rPr>
      </w:pPr>
      <w:r w:rsidRPr="00807B43">
        <w:rPr>
          <w:rFonts w:ascii="Palatino Linotype" w:hAnsi="Palatino Linotype"/>
          <w:sz w:val="24"/>
          <w:szCs w:val="24"/>
        </w:rPr>
        <w:t>Who denied Jesus three times?</w:t>
      </w:r>
    </w:p>
    <w:p w:rsidR="00807B43" w:rsidRPr="00807B43" w:rsidRDefault="00807B43" w:rsidP="002A66EA">
      <w:pPr>
        <w:pStyle w:val="ListParagraph"/>
        <w:numPr>
          <w:ilvl w:val="0"/>
          <w:numId w:val="52"/>
        </w:numPr>
        <w:spacing w:after="200" w:line="276" w:lineRule="auto"/>
        <w:rPr>
          <w:rFonts w:ascii="Palatino Linotype" w:hAnsi="Palatino Linotype"/>
          <w:sz w:val="24"/>
          <w:szCs w:val="24"/>
        </w:rPr>
      </w:pPr>
      <w:r w:rsidRPr="00807B43">
        <w:rPr>
          <w:rFonts w:ascii="Palatino Linotype" w:hAnsi="Palatino Linotype"/>
          <w:sz w:val="24"/>
          <w:szCs w:val="24"/>
        </w:rPr>
        <w:t>Who among the apostles was (a) a tax collector (b) treasurer?</w:t>
      </w:r>
    </w:p>
    <w:p w:rsidR="00807B43" w:rsidRPr="00807B43" w:rsidRDefault="00807B43" w:rsidP="002A66EA">
      <w:pPr>
        <w:pStyle w:val="ListParagraph"/>
        <w:numPr>
          <w:ilvl w:val="0"/>
          <w:numId w:val="52"/>
        </w:numPr>
        <w:spacing w:after="200" w:line="276" w:lineRule="auto"/>
        <w:rPr>
          <w:rFonts w:ascii="Palatino Linotype" w:hAnsi="Palatino Linotype"/>
          <w:sz w:val="24"/>
          <w:szCs w:val="24"/>
        </w:rPr>
      </w:pPr>
      <w:r w:rsidRPr="00807B43">
        <w:rPr>
          <w:rFonts w:ascii="Palatino Linotype" w:hAnsi="Palatino Linotype"/>
          <w:sz w:val="24"/>
          <w:szCs w:val="24"/>
        </w:rPr>
        <w:t>How much did Judas Iscariot receive for betraying Jesus?</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 xml:space="preserve"> Following Jesus a leader</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Qualities required of Jesus’ followers</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 xml:space="preserve">According to Jesus’ way of life and teaching, the followers of Jesus should have the following qualities </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 xml:space="preserve">Christians must love Jesus </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Love others as we love ourselves</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According to St. Paul 1</w:t>
      </w:r>
      <w:r w:rsidRPr="00807B43">
        <w:rPr>
          <w:rFonts w:ascii="Palatino Linotype" w:hAnsi="Palatino Linotype"/>
          <w:sz w:val="24"/>
          <w:szCs w:val="24"/>
          <w:vertAlign w:val="superscript"/>
        </w:rPr>
        <w:t>st</w:t>
      </w:r>
      <w:r w:rsidRPr="00807B43">
        <w:rPr>
          <w:rFonts w:ascii="Palatino Linotype" w:hAnsi="Palatino Linotype"/>
          <w:sz w:val="24"/>
          <w:szCs w:val="24"/>
        </w:rPr>
        <w:t xml:space="preserve"> Corinthians 13:4 – 13, </w:t>
      </w:r>
    </w:p>
    <w:p w:rsidR="00807B43" w:rsidRPr="00807B43" w:rsidRDefault="00807B43" w:rsidP="00807B43">
      <w:pPr>
        <w:pStyle w:val="ListParagraph"/>
        <w:ind w:left="1080"/>
        <w:rPr>
          <w:rFonts w:ascii="Palatino Linotype" w:hAnsi="Palatino Linotype"/>
          <w:b/>
          <w:sz w:val="24"/>
          <w:szCs w:val="24"/>
        </w:rPr>
      </w:pPr>
      <w:r w:rsidRPr="00807B43">
        <w:rPr>
          <w:rFonts w:ascii="Palatino Linotype" w:hAnsi="Palatino Linotype"/>
          <w:b/>
          <w:sz w:val="24"/>
          <w:szCs w:val="24"/>
        </w:rPr>
        <w:t xml:space="preserve">A good follower of Jesus should have the following qualities </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Be kind and patient</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Be helpful</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 xml:space="preserve">Not to be Jealous </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Not to be proud</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Not to keep a record of wrongs</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 xml:space="preserve">Not to be selfish </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Not to be happy with evil</w:t>
      </w:r>
    </w:p>
    <w:p w:rsidR="00807B43" w:rsidRPr="00807B43" w:rsidRDefault="00807B43" w:rsidP="002A66EA">
      <w:pPr>
        <w:pStyle w:val="ListParagraph"/>
        <w:numPr>
          <w:ilvl w:val="0"/>
          <w:numId w:val="80"/>
        </w:numPr>
        <w:spacing w:after="200" w:line="276" w:lineRule="auto"/>
        <w:rPr>
          <w:rFonts w:ascii="Palatino Linotype" w:hAnsi="Palatino Linotype"/>
          <w:sz w:val="24"/>
          <w:szCs w:val="24"/>
        </w:rPr>
      </w:pPr>
      <w:r w:rsidRPr="00807B43">
        <w:rPr>
          <w:rFonts w:ascii="Palatino Linotype" w:hAnsi="Palatino Linotype"/>
          <w:sz w:val="24"/>
          <w:szCs w:val="24"/>
        </w:rPr>
        <w:t>Should have faith and hope</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Important verse to remember: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 xml:space="preserve">Galatians 5:26) </w:t>
      </w:r>
      <w:r w:rsidRPr="00807B43">
        <w:rPr>
          <w:rFonts w:ascii="Palatino Linotype" w:hAnsi="Palatino Linotype"/>
          <w:color w:val="000000"/>
          <w:sz w:val="24"/>
          <w:szCs w:val="24"/>
          <w:shd w:val="clear" w:color="auto" w:fill="FFFFFF"/>
        </w:rPr>
        <w:t>Let us not become conceited,</w:t>
      </w:r>
      <w:r w:rsidRPr="00807B43">
        <w:rPr>
          <w:rStyle w:val="apple-converted-space"/>
          <w:rFonts w:ascii="Palatino Linotype" w:hAnsi="Palatino Linotype"/>
          <w:color w:val="000000"/>
          <w:sz w:val="24"/>
          <w:szCs w:val="24"/>
          <w:shd w:val="clear" w:color="auto" w:fill="FFFFFF"/>
        </w:rPr>
        <w:t> </w:t>
      </w:r>
      <w:r w:rsidRPr="00807B43">
        <w:rPr>
          <w:rFonts w:ascii="Palatino Linotype" w:hAnsi="Palatino Linotype"/>
          <w:color w:val="000000"/>
          <w:sz w:val="24"/>
          <w:szCs w:val="24"/>
          <w:shd w:val="clear" w:color="auto" w:fill="FFFFFF"/>
        </w:rPr>
        <w:t>provoking and envying each other</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2A66EA">
      <w:pPr>
        <w:pStyle w:val="ListParagraph"/>
        <w:numPr>
          <w:ilvl w:val="0"/>
          <w:numId w:val="53"/>
        </w:numPr>
        <w:spacing w:after="200" w:line="276" w:lineRule="auto"/>
        <w:rPr>
          <w:rFonts w:ascii="Palatino Linotype" w:hAnsi="Palatino Linotype"/>
          <w:sz w:val="24"/>
          <w:szCs w:val="24"/>
        </w:rPr>
      </w:pPr>
      <w:r w:rsidRPr="00807B43">
        <w:rPr>
          <w:rFonts w:ascii="Palatino Linotype" w:hAnsi="Palatino Linotype"/>
          <w:sz w:val="24"/>
          <w:szCs w:val="24"/>
        </w:rPr>
        <w:t>List four qualities of a good follower of Jesus Christ.</w:t>
      </w:r>
    </w:p>
    <w:p w:rsidR="00807B43" w:rsidRPr="00807B43" w:rsidRDefault="00807B43" w:rsidP="002A66EA">
      <w:pPr>
        <w:pStyle w:val="ListParagraph"/>
        <w:numPr>
          <w:ilvl w:val="0"/>
          <w:numId w:val="53"/>
        </w:numPr>
        <w:spacing w:after="200" w:line="276" w:lineRule="auto"/>
        <w:rPr>
          <w:rFonts w:ascii="Palatino Linotype" w:hAnsi="Palatino Linotype"/>
          <w:sz w:val="24"/>
          <w:szCs w:val="24"/>
        </w:rPr>
      </w:pPr>
      <w:r w:rsidRPr="00807B43">
        <w:rPr>
          <w:rFonts w:ascii="Palatino Linotype" w:hAnsi="Palatino Linotype"/>
          <w:sz w:val="24"/>
          <w:szCs w:val="24"/>
        </w:rPr>
        <w:t>Give three examples of evil practices.</w:t>
      </w:r>
    </w:p>
    <w:p w:rsidR="00807B43" w:rsidRPr="00807B43" w:rsidRDefault="00807B43" w:rsidP="00807B43">
      <w:pPr>
        <w:spacing w:after="0"/>
        <w:rPr>
          <w:rFonts w:ascii="Palatino Linotype" w:hAnsi="Palatino Linotype"/>
          <w:b/>
          <w:sz w:val="24"/>
          <w:szCs w:val="24"/>
        </w:rPr>
      </w:pPr>
    </w:p>
    <w:p w:rsidR="002A66EA" w:rsidRDefault="002A66EA" w:rsidP="00807B43">
      <w:pPr>
        <w:spacing w:after="0"/>
        <w:rPr>
          <w:rFonts w:ascii="Palatino Linotype" w:hAnsi="Palatino Linotype"/>
          <w:sz w:val="24"/>
          <w:szCs w:val="24"/>
          <w:u w:val="single"/>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lastRenderedPageBreak/>
        <w:t>Following Jesus a leader</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The difficulties faced by Christian leaders</w:t>
      </w:r>
    </w:p>
    <w:p w:rsidR="00807B43" w:rsidRPr="00807B43" w:rsidRDefault="00807B43" w:rsidP="002A66EA">
      <w:pPr>
        <w:pStyle w:val="ListParagraph"/>
        <w:numPr>
          <w:ilvl w:val="0"/>
          <w:numId w:val="81"/>
        </w:numPr>
        <w:spacing w:after="200" w:line="276" w:lineRule="auto"/>
        <w:rPr>
          <w:rFonts w:ascii="Palatino Linotype" w:hAnsi="Palatino Linotype"/>
          <w:sz w:val="24"/>
          <w:szCs w:val="24"/>
        </w:rPr>
      </w:pPr>
      <w:r w:rsidRPr="00807B43">
        <w:rPr>
          <w:rFonts w:ascii="Palatino Linotype" w:hAnsi="Palatino Linotype"/>
          <w:sz w:val="24"/>
          <w:szCs w:val="24"/>
        </w:rPr>
        <w:t>Sometimes they may be imprisoned e.g. St. Paul.</w:t>
      </w:r>
    </w:p>
    <w:p w:rsidR="00807B43" w:rsidRPr="00807B43" w:rsidRDefault="00807B43" w:rsidP="002A66EA">
      <w:pPr>
        <w:pStyle w:val="ListParagraph"/>
        <w:numPr>
          <w:ilvl w:val="0"/>
          <w:numId w:val="81"/>
        </w:numPr>
        <w:spacing w:after="200" w:line="276" w:lineRule="auto"/>
        <w:rPr>
          <w:rFonts w:ascii="Palatino Linotype" w:hAnsi="Palatino Linotype"/>
          <w:sz w:val="24"/>
          <w:szCs w:val="24"/>
        </w:rPr>
      </w:pPr>
      <w:r w:rsidRPr="00807B43">
        <w:rPr>
          <w:rFonts w:ascii="Palatino Linotype" w:hAnsi="Palatino Linotype"/>
          <w:sz w:val="24"/>
          <w:szCs w:val="24"/>
        </w:rPr>
        <w:t>Sometimes they may be beaten up e.g. St. Silas.</w:t>
      </w:r>
    </w:p>
    <w:p w:rsidR="00807B43" w:rsidRPr="00807B43" w:rsidRDefault="00807B43" w:rsidP="002A66EA">
      <w:pPr>
        <w:pStyle w:val="ListParagraph"/>
        <w:numPr>
          <w:ilvl w:val="0"/>
          <w:numId w:val="81"/>
        </w:numPr>
        <w:spacing w:after="200" w:line="276" w:lineRule="auto"/>
        <w:rPr>
          <w:rFonts w:ascii="Palatino Linotype" w:hAnsi="Palatino Linotype"/>
          <w:sz w:val="24"/>
          <w:szCs w:val="24"/>
        </w:rPr>
      </w:pPr>
      <w:r w:rsidRPr="00807B43">
        <w:rPr>
          <w:rFonts w:ascii="Palatino Linotype" w:hAnsi="Palatino Linotype"/>
          <w:sz w:val="24"/>
          <w:szCs w:val="24"/>
        </w:rPr>
        <w:t>Sometimes they don’t even have the basic need e.g. food, clothes, shelter and food, riches etc.</w:t>
      </w:r>
    </w:p>
    <w:p w:rsidR="00807B43" w:rsidRPr="00807B43" w:rsidRDefault="00807B43" w:rsidP="002A66EA">
      <w:pPr>
        <w:pStyle w:val="ListParagraph"/>
        <w:numPr>
          <w:ilvl w:val="0"/>
          <w:numId w:val="81"/>
        </w:numPr>
        <w:spacing w:after="200" w:line="276" w:lineRule="auto"/>
        <w:rPr>
          <w:rFonts w:ascii="Palatino Linotype" w:hAnsi="Palatino Linotype"/>
          <w:sz w:val="24"/>
          <w:szCs w:val="24"/>
        </w:rPr>
      </w:pPr>
      <w:r w:rsidRPr="00807B43">
        <w:rPr>
          <w:rFonts w:ascii="Palatino Linotype" w:hAnsi="Palatino Linotype"/>
          <w:sz w:val="24"/>
          <w:szCs w:val="24"/>
        </w:rPr>
        <w:t>Sometimes they are hated like Jesus was.</w:t>
      </w:r>
    </w:p>
    <w:p w:rsidR="00807B43" w:rsidRPr="00807B43" w:rsidRDefault="00807B43" w:rsidP="002A66EA">
      <w:pPr>
        <w:pStyle w:val="ListParagraph"/>
        <w:numPr>
          <w:ilvl w:val="0"/>
          <w:numId w:val="81"/>
        </w:numPr>
        <w:spacing w:after="200" w:line="276" w:lineRule="auto"/>
        <w:rPr>
          <w:rFonts w:ascii="Palatino Linotype" w:hAnsi="Palatino Linotype"/>
          <w:sz w:val="24"/>
          <w:szCs w:val="24"/>
        </w:rPr>
      </w:pPr>
      <w:r w:rsidRPr="00807B43">
        <w:rPr>
          <w:rFonts w:ascii="Palatino Linotype" w:hAnsi="Palatino Linotype"/>
          <w:sz w:val="24"/>
          <w:szCs w:val="24"/>
        </w:rPr>
        <w:t xml:space="preserve">They are sometimes killed e.g. St. Steven and Peter (Explain the story of Paul and Silas in Prison Acts 16:16 – 31) </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Important verse to remember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“Those who trust in the lord are like Mt. Zion which can never be shaken, never be moved” Psalms 125:1</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Activity </w:t>
      </w:r>
    </w:p>
    <w:p w:rsidR="00807B43" w:rsidRPr="00807B43" w:rsidRDefault="00807B43" w:rsidP="002A66EA">
      <w:pPr>
        <w:pStyle w:val="ListParagraph"/>
        <w:numPr>
          <w:ilvl w:val="0"/>
          <w:numId w:val="54"/>
        </w:numPr>
        <w:spacing w:after="200" w:line="276" w:lineRule="auto"/>
        <w:rPr>
          <w:rFonts w:ascii="Palatino Linotype" w:hAnsi="Palatino Linotype"/>
          <w:sz w:val="24"/>
          <w:szCs w:val="24"/>
        </w:rPr>
      </w:pPr>
      <w:r w:rsidRPr="00807B43">
        <w:rPr>
          <w:rFonts w:ascii="Palatino Linotype" w:hAnsi="Palatino Linotype"/>
          <w:sz w:val="24"/>
          <w:szCs w:val="24"/>
        </w:rPr>
        <w:t xml:space="preserve">Name any two problems faced by Christian leaders </w:t>
      </w:r>
    </w:p>
    <w:p w:rsidR="00807B43" w:rsidRPr="00807B43" w:rsidRDefault="00807B43" w:rsidP="002A66EA">
      <w:pPr>
        <w:pStyle w:val="ListParagraph"/>
        <w:numPr>
          <w:ilvl w:val="0"/>
          <w:numId w:val="54"/>
        </w:numPr>
        <w:spacing w:after="200" w:line="276" w:lineRule="auto"/>
        <w:rPr>
          <w:rFonts w:ascii="Palatino Linotype" w:hAnsi="Palatino Linotype"/>
          <w:sz w:val="24"/>
          <w:szCs w:val="24"/>
        </w:rPr>
      </w:pPr>
      <w:r w:rsidRPr="00807B43">
        <w:rPr>
          <w:rFonts w:ascii="Palatino Linotype" w:hAnsi="Palatino Linotype"/>
          <w:sz w:val="24"/>
          <w:szCs w:val="24"/>
        </w:rPr>
        <w:t xml:space="preserve">Draw a picture of Silas and Peter in prison </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Following Jesus as a leader</w:t>
      </w:r>
    </w:p>
    <w:p w:rsidR="00807B43" w:rsidRPr="002A66EA" w:rsidRDefault="00807B43" w:rsidP="00807B43">
      <w:pPr>
        <w:spacing w:after="0"/>
        <w:rPr>
          <w:rFonts w:ascii="Palatino Linotype" w:hAnsi="Palatino Linotype"/>
          <w:b/>
          <w:sz w:val="24"/>
          <w:szCs w:val="24"/>
          <w:u w:val="single"/>
        </w:rPr>
      </w:pPr>
      <w:r w:rsidRPr="002A66EA">
        <w:rPr>
          <w:rFonts w:ascii="Palatino Linotype" w:hAnsi="Palatino Linotype"/>
          <w:b/>
          <w:sz w:val="24"/>
          <w:szCs w:val="24"/>
          <w:u w:val="single"/>
        </w:rPr>
        <w:t>Jesus’ instructions and promise to the apostles (Mark 6: 7 – 13 &amp; Mathew 28:18)</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When Jesus was about to finish his work on earth, he gave power to finish to his disciples</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 xml:space="preserve">He gave them permission and authority to do different things in His name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 xml:space="preserve">In Mark 6:7 – 13 Jesus gave his apostles the following instructions </w:t>
      </w:r>
    </w:p>
    <w:p w:rsidR="00807B43" w:rsidRPr="00807B43" w:rsidRDefault="00807B43" w:rsidP="002A66EA">
      <w:pPr>
        <w:pStyle w:val="ListParagraph"/>
        <w:numPr>
          <w:ilvl w:val="0"/>
          <w:numId w:val="55"/>
        </w:numPr>
        <w:spacing w:after="200" w:line="276" w:lineRule="auto"/>
        <w:rPr>
          <w:rFonts w:ascii="Palatino Linotype" w:hAnsi="Palatino Linotype"/>
          <w:sz w:val="24"/>
          <w:szCs w:val="24"/>
        </w:rPr>
      </w:pPr>
      <w:r w:rsidRPr="00807B43">
        <w:rPr>
          <w:rFonts w:ascii="Palatino Linotype" w:hAnsi="Palatino Linotype"/>
          <w:sz w:val="24"/>
          <w:szCs w:val="24"/>
        </w:rPr>
        <w:t>To drive out evil spirits.</w:t>
      </w:r>
    </w:p>
    <w:p w:rsidR="00807B43" w:rsidRPr="00807B43" w:rsidRDefault="00807B43" w:rsidP="002A66EA">
      <w:pPr>
        <w:pStyle w:val="ListParagraph"/>
        <w:numPr>
          <w:ilvl w:val="0"/>
          <w:numId w:val="55"/>
        </w:numPr>
        <w:spacing w:after="200" w:line="276" w:lineRule="auto"/>
        <w:rPr>
          <w:rFonts w:ascii="Palatino Linotype" w:hAnsi="Palatino Linotype"/>
          <w:sz w:val="24"/>
          <w:szCs w:val="24"/>
        </w:rPr>
      </w:pPr>
      <w:r w:rsidRPr="00807B43">
        <w:rPr>
          <w:rFonts w:ascii="Palatino Linotype" w:hAnsi="Palatino Linotype"/>
          <w:sz w:val="24"/>
          <w:szCs w:val="24"/>
        </w:rPr>
        <w:t>To cure diseases.</w:t>
      </w:r>
    </w:p>
    <w:p w:rsidR="00807B43" w:rsidRPr="00807B43" w:rsidRDefault="00807B43" w:rsidP="002A66EA">
      <w:pPr>
        <w:pStyle w:val="ListParagraph"/>
        <w:numPr>
          <w:ilvl w:val="0"/>
          <w:numId w:val="55"/>
        </w:numPr>
        <w:spacing w:after="200" w:line="276" w:lineRule="auto"/>
        <w:rPr>
          <w:rFonts w:ascii="Palatino Linotype" w:hAnsi="Palatino Linotype"/>
          <w:sz w:val="24"/>
          <w:szCs w:val="24"/>
        </w:rPr>
      </w:pPr>
      <w:r w:rsidRPr="00807B43">
        <w:rPr>
          <w:rFonts w:ascii="Palatino Linotype" w:hAnsi="Palatino Linotype"/>
          <w:sz w:val="24"/>
          <w:szCs w:val="24"/>
        </w:rPr>
        <w:t>To teach the word of God.</w:t>
      </w:r>
    </w:p>
    <w:p w:rsidR="00807B43" w:rsidRPr="00807B43" w:rsidRDefault="00807B43" w:rsidP="002A66EA">
      <w:pPr>
        <w:pStyle w:val="ListParagraph"/>
        <w:numPr>
          <w:ilvl w:val="0"/>
          <w:numId w:val="55"/>
        </w:numPr>
        <w:spacing w:after="200" w:line="276" w:lineRule="auto"/>
        <w:rPr>
          <w:rFonts w:ascii="Palatino Linotype" w:hAnsi="Palatino Linotype"/>
          <w:sz w:val="24"/>
          <w:szCs w:val="24"/>
        </w:rPr>
      </w:pPr>
      <w:r w:rsidRPr="00807B43">
        <w:rPr>
          <w:rFonts w:ascii="Palatino Linotype" w:hAnsi="Palatino Linotype"/>
          <w:sz w:val="24"/>
          <w:szCs w:val="24"/>
        </w:rPr>
        <w:t>To baptize in His name.</w:t>
      </w:r>
    </w:p>
    <w:p w:rsidR="00807B43" w:rsidRPr="00807B43" w:rsidRDefault="00807B43" w:rsidP="002A66EA">
      <w:pPr>
        <w:pStyle w:val="ListParagraph"/>
        <w:numPr>
          <w:ilvl w:val="0"/>
          <w:numId w:val="55"/>
        </w:numPr>
        <w:spacing w:after="200" w:line="276" w:lineRule="auto"/>
        <w:rPr>
          <w:rFonts w:ascii="Palatino Linotype" w:hAnsi="Palatino Linotype"/>
          <w:sz w:val="24"/>
          <w:szCs w:val="24"/>
        </w:rPr>
      </w:pPr>
      <w:r w:rsidRPr="00807B43">
        <w:rPr>
          <w:rFonts w:ascii="Palatino Linotype" w:hAnsi="Palatino Linotype"/>
          <w:sz w:val="24"/>
          <w:szCs w:val="24"/>
        </w:rPr>
        <w:t>Jesus also told his apostles to take nothing else along apart from a walking stick.</w:t>
      </w:r>
    </w:p>
    <w:p w:rsidR="00807B43" w:rsidRPr="00807B43" w:rsidRDefault="00807B43" w:rsidP="002A66EA">
      <w:pPr>
        <w:pStyle w:val="ListParagraph"/>
        <w:numPr>
          <w:ilvl w:val="0"/>
          <w:numId w:val="55"/>
        </w:numPr>
        <w:spacing w:after="200" w:line="276" w:lineRule="auto"/>
        <w:rPr>
          <w:rFonts w:ascii="Palatino Linotype" w:hAnsi="Palatino Linotype"/>
          <w:sz w:val="24"/>
          <w:szCs w:val="24"/>
        </w:rPr>
      </w:pPr>
      <w:r w:rsidRPr="00807B43">
        <w:rPr>
          <w:rFonts w:ascii="Palatino Linotype" w:hAnsi="Palatino Linotype"/>
          <w:sz w:val="24"/>
          <w:szCs w:val="24"/>
        </w:rPr>
        <w:t xml:space="preserve">He also </w:t>
      </w:r>
      <w:proofErr w:type="gramStart"/>
      <w:r w:rsidRPr="00807B43">
        <w:rPr>
          <w:rFonts w:ascii="Palatino Linotype" w:hAnsi="Palatino Linotype"/>
          <w:sz w:val="24"/>
          <w:szCs w:val="24"/>
        </w:rPr>
        <w:t>forbid</w:t>
      </w:r>
      <w:proofErr w:type="gramEnd"/>
      <w:r w:rsidRPr="00807B43">
        <w:rPr>
          <w:rFonts w:ascii="Palatino Linotype" w:hAnsi="Palatino Linotype"/>
          <w:sz w:val="24"/>
          <w:szCs w:val="24"/>
        </w:rPr>
        <w:t xml:space="preserve"> the apostles to carry food, money or an extra shirt.</w:t>
      </w:r>
    </w:p>
    <w:p w:rsidR="00807B43" w:rsidRPr="00807B43" w:rsidRDefault="00807B43" w:rsidP="002A66EA">
      <w:pPr>
        <w:pStyle w:val="ListParagraph"/>
        <w:numPr>
          <w:ilvl w:val="0"/>
          <w:numId w:val="55"/>
        </w:numPr>
        <w:spacing w:after="200" w:line="276" w:lineRule="auto"/>
        <w:rPr>
          <w:rFonts w:ascii="Palatino Linotype" w:hAnsi="Palatino Linotype"/>
          <w:sz w:val="24"/>
          <w:szCs w:val="24"/>
        </w:rPr>
      </w:pPr>
      <w:r w:rsidRPr="00807B43">
        <w:rPr>
          <w:rFonts w:ascii="Palatino Linotype" w:hAnsi="Palatino Linotype"/>
          <w:sz w:val="24"/>
          <w:szCs w:val="24"/>
        </w:rPr>
        <w:t>He told them to baptize the new disciples in the name of the father, son and the Holy Spirit.</w:t>
      </w:r>
    </w:p>
    <w:p w:rsidR="00807B43" w:rsidRPr="00807B43" w:rsidRDefault="00807B43" w:rsidP="002A66EA">
      <w:pPr>
        <w:pStyle w:val="ListParagraph"/>
        <w:numPr>
          <w:ilvl w:val="0"/>
          <w:numId w:val="55"/>
        </w:numPr>
        <w:spacing w:after="0" w:line="276" w:lineRule="auto"/>
        <w:rPr>
          <w:rFonts w:ascii="Palatino Linotype" w:hAnsi="Palatino Linotype"/>
          <w:sz w:val="24"/>
          <w:szCs w:val="24"/>
        </w:rPr>
      </w:pPr>
      <w:r w:rsidRPr="00807B43">
        <w:rPr>
          <w:rFonts w:ascii="Palatino Linotype" w:hAnsi="Palatino Linotype"/>
          <w:sz w:val="24"/>
          <w:szCs w:val="24"/>
        </w:rPr>
        <w:t>Then he promised them “I will be with you always to the end of the age”</w:t>
      </w:r>
    </w:p>
    <w:p w:rsidR="00807B43" w:rsidRPr="00807B43" w:rsidRDefault="00807B43" w:rsidP="00807B43">
      <w:pPr>
        <w:rPr>
          <w:rFonts w:ascii="Palatino Linotype" w:hAnsi="Palatino Linotype"/>
          <w:sz w:val="24"/>
          <w:szCs w:val="24"/>
        </w:rPr>
      </w:pPr>
      <w:r w:rsidRPr="00807B43">
        <w:rPr>
          <w:rFonts w:ascii="Palatino Linotype" w:hAnsi="Palatino Linotype"/>
          <w:b/>
          <w:sz w:val="24"/>
          <w:szCs w:val="24"/>
        </w:rPr>
        <w:t>Important verse to remember</w:t>
      </w:r>
      <w:r w:rsidRPr="00807B43">
        <w:rPr>
          <w:rFonts w:ascii="Palatino Linotype" w:hAnsi="Palatino Linotype"/>
          <w:sz w:val="24"/>
          <w:szCs w:val="24"/>
        </w:rPr>
        <w:t>:</w:t>
      </w:r>
    </w:p>
    <w:p w:rsidR="00807B43" w:rsidRPr="00807B43" w:rsidRDefault="00807B43" w:rsidP="00807B43">
      <w:pPr>
        <w:rPr>
          <w:rFonts w:ascii="Palatino Linotype" w:hAnsi="Palatino Linotype"/>
          <w:sz w:val="24"/>
          <w:szCs w:val="24"/>
        </w:rPr>
      </w:pPr>
      <w:r w:rsidRPr="00807B43">
        <w:rPr>
          <w:rFonts w:ascii="Palatino Linotype" w:hAnsi="Palatino Linotype"/>
          <w:sz w:val="24"/>
          <w:szCs w:val="24"/>
        </w:rPr>
        <w:t xml:space="preserve"> Romans 8:35</w:t>
      </w:r>
      <w:r w:rsidRPr="00807B43">
        <w:rPr>
          <w:rFonts w:ascii="Palatino Linotype" w:hAnsi="Palatino Linotype"/>
          <w:color w:val="000000"/>
          <w:sz w:val="24"/>
          <w:szCs w:val="24"/>
          <w:shd w:val="clear" w:color="auto" w:fill="FFFFFF"/>
        </w:rPr>
        <w:t>Who shall separate us from the love of Christ?</w:t>
      </w:r>
      <w:r w:rsidRPr="00807B43">
        <w:rPr>
          <w:rStyle w:val="apple-converted-space"/>
          <w:rFonts w:ascii="Palatino Linotype" w:hAnsi="Palatino Linotype"/>
          <w:color w:val="000000"/>
          <w:sz w:val="24"/>
          <w:szCs w:val="24"/>
          <w:shd w:val="clear" w:color="auto" w:fill="FFFFFF"/>
        </w:rPr>
        <w:t> </w:t>
      </w:r>
      <w:r w:rsidRPr="00807B43">
        <w:rPr>
          <w:rFonts w:ascii="Palatino Linotype" w:hAnsi="Palatino Linotype"/>
          <w:color w:val="000000"/>
          <w:sz w:val="24"/>
          <w:szCs w:val="24"/>
          <w:shd w:val="clear" w:color="auto" w:fill="FFFFFF"/>
        </w:rPr>
        <w:t>Shall trouble or hardship or persecution or famine or nakedness or danger or sword?</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lastRenderedPageBreak/>
        <w:t xml:space="preserve">Activity </w:t>
      </w:r>
    </w:p>
    <w:p w:rsidR="00807B43" w:rsidRPr="00807B43" w:rsidRDefault="00807B43" w:rsidP="002A66EA">
      <w:pPr>
        <w:pStyle w:val="ListParagraph"/>
        <w:numPr>
          <w:ilvl w:val="0"/>
          <w:numId w:val="56"/>
        </w:numPr>
        <w:spacing w:after="200" w:line="276" w:lineRule="auto"/>
        <w:rPr>
          <w:rFonts w:ascii="Palatino Linotype" w:hAnsi="Palatino Linotype"/>
          <w:sz w:val="24"/>
          <w:szCs w:val="24"/>
        </w:rPr>
      </w:pPr>
      <w:r w:rsidRPr="00807B43">
        <w:rPr>
          <w:rFonts w:ascii="Palatino Linotype" w:hAnsi="Palatino Linotype"/>
          <w:sz w:val="24"/>
          <w:szCs w:val="24"/>
        </w:rPr>
        <w:t>Who is a leader?</w:t>
      </w:r>
    </w:p>
    <w:p w:rsidR="00807B43" w:rsidRPr="00807B43" w:rsidRDefault="00807B43" w:rsidP="002A66EA">
      <w:pPr>
        <w:pStyle w:val="ListParagraph"/>
        <w:numPr>
          <w:ilvl w:val="0"/>
          <w:numId w:val="56"/>
        </w:numPr>
        <w:spacing w:after="200" w:line="276" w:lineRule="auto"/>
        <w:rPr>
          <w:rFonts w:ascii="Palatino Linotype" w:hAnsi="Palatino Linotype"/>
          <w:sz w:val="24"/>
          <w:szCs w:val="24"/>
        </w:rPr>
      </w:pPr>
      <w:r w:rsidRPr="00807B43">
        <w:rPr>
          <w:rFonts w:ascii="Palatino Linotype" w:hAnsi="Palatino Linotype"/>
          <w:sz w:val="24"/>
          <w:szCs w:val="24"/>
        </w:rPr>
        <w:t>Give 4 qualities of a good leader.</w:t>
      </w:r>
    </w:p>
    <w:p w:rsidR="00807B43" w:rsidRPr="00807B43" w:rsidRDefault="00807B43" w:rsidP="002A66EA">
      <w:pPr>
        <w:pStyle w:val="ListParagraph"/>
        <w:numPr>
          <w:ilvl w:val="0"/>
          <w:numId w:val="56"/>
        </w:numPr>
        <w:spacing w:after="200" w:line="276" w:lineRule="auto"/>
        <w:rPr>
          <w:rFonts w:ascii="Palatino Linotype" w:hAnsi="Palatino Linotype"/>
          <w:sz w:val="24"/>
          <w:szCs w:val="24"/>
        </w:rPr>
      </w:pPr>
      <w:r w:rsidRPr="00807B43">
        <w:rPr>
          <w:rFonts w:ascii="Palatino Linotype" w:hAnsi="Palatino Linotype"/>
          <w:sz w:val="24"/>
          <w:szCs w:val="24"/>
        </w:rPr>
        <w:t>How are leaders got in your school?</w:t>
      </w:r>
    </w:p>
    <w:p w:rsidR="00807B43" w:rsidRPr="00807B43" w:rsidRDefault="00807B43" w:rsidP="002A66EA">
      <w:pPr>
        <w:pStyle w:val="ListParagraph"/>
        <w:numPr>
          <w:ilvl w:val="0"/>
          <w:numId w:val="56"/>
        </w:numPr>
        <w:spacing w:after="200" w:line="276" w:lineRule="auto"/>
        <w:rPr>
          <w:rFonts w:ascii="Palatino Linotype" w:hAnsi="Palatino Linotype"/>
          <w:sz w:val="24"/>
          <w:szCs w:val="24"/>
        </w:rPr>
      </w:pPr>
      <w:r w:rsidRPr="00807B43">
        <w:rPr>
          <w:rFonts w:ascii="Palatino Linotype" w:hAnsi="Palatino Linotype"/>
          <w:sz w:val="24"/>
          <w:szCs w:val="24"/>
        </w:rPr>
        <w:t>Give four types of leaders you know.</w:t>
      </w:r>
    </w:p>
    <w:p w:rsidR="00807B43" w:rsidRPr="00807B43" w:rsidRDefault="00807B43" w:rsidP="002A66EA">
      <w:pPr>
        <w:pStyle w:val="ListParagraph"/>
        <w:numPr>
          <w:ilvl w:val="0"/>
          <w:numId w:val="56"/>
        </w:numPr>
        <w:spacing w:after="200" w:line="276" w:lineRule="auto"/>
        <w:rPr>
          <w:rFonts w:ascii="Palatino Linotype" w:hAnsi="Palatino Linotype"/>
          <w:sz w:val="24"/>
          <w:szCs w:val="24"/>
        </w:rPr>
      </w:pPr>
      <w:r w:rsidRPr="00807B43">
        <w:rPr>
          <w:rFonts w:ascii="Palatino Linotype" w:hAnsi="Palatino Linotype"/>
          <w:sz w:val="24"/>
          <w:szCs w:val="24"/>
        </w:rPr>
        <w:t>Why did Jesus allow his apostles to carry a walking stick?</w:t>
      </w:r>
    </w:p>
    <w:p w:rsidR="00807B43" w:rsidRPr="00807B43" w:rsidRDefault="00807B43" w:rsidP="002A66EA">
      <w:pPr>
        <w:pStyle w:val="ListParagraph"/>
        <w:numPr>
          <w:ilvl w:val="0"/>
          <w:numId w:val="56"/>
        </w:numPr>
        <w:spacing w:after="200" w:line="276" w:lineRule="auto"/>
        <w:rPr>
          <w:rFonts w:ascii="Palatino Linotype" w:hAnsi="Palatino Linotype"/>
          <w:sz w:val="24"/>
          <w:szCs w:val="24"/>
        </w:rPr>
      </w:pPr>
      <w:r w:rsidRPr="00807B43">
        <w:rPr>
          <w:rFonts w:ascii="Palatino Linotype" w:hAnsi="Palatino Linotype"/>
          <w:sz w:val="24"/>
          <w:szCs w:val="24"/>
        </w:rPr>
        <w:t>What instructions did Jesus give his apostles?</w:t>
      </w:r>
    </w:p>
    <w:p w:rsidR="00807B43" w:rsidRPr="00807B43" w:rsidRDefault="00807B43" w:rsidP="002A66EA">
      <w:pPr>
        <w:pStyle w:val="ListParagraph"/>
        <w:numPr>
          <w:ilvl w:val="0"/>
          <w:numId w:val="56"/>
        </w:numPr>
        <w:spacing w:after="200" w:line="276" w:lineRule="auto"/>
        <w:rPr>
          <w:rFonts w:ascii="Palatino Linotype" w:hAnsi="Palatino Linotype"/>
          <w:sz w:val="24"/>
          <w:szCs w:val="24"/>
        </w:rPr>
      </w:pPr>
      <w:r w:rsidRPr="00807B43">
        <w:rPr>
          <w:rFonts w:ascii="Palatino Linotype" w:hAnsi="Palatino Linotype"/>
          <w:sz w:val="24"/>
          <w:szCs w:val="24"/>
        </w:rPr>
        <w:t>What was Jesus’ promise to the apostles before fructification?</w:t>
      </w:r>
    </w:p>
    <w:p w:rsidR="00807B43" w:rsidRPr="00807B43" w:rsidRDefault="00807B43" w:rsidP="002A66EA">
      <w:pPr>
        <w:pStyle w:val="ListParagraph"/>
        <w:numPr>
          <w:ilvl w:val="0"/>
          <w:numId w:val="56"/>
        </w:numPr>
        <w:spacing w:after="200" w:line="276" w:lineRule="auto"/>
        <w:rPr>
          <w:rFonts w:ascii="Palatino Linotype" w:hAnsi="Palatino Linotype"/>
          <w:sz w:val="24"/>
          <w:szCs w:val="24"/>
        </w:rPr>
      </w:pPr>
      <w:r w:rsidRPr="00807B43">
        <w:rPr>
          <w:rFonts w:ascii="Palatino Linotype" w:hAnsi="Palatino Linotype"/>
          <w:sz w:val="24"/>
          <w:szCs w:val="24"/>
        </w:rPr>
        <w:t>On which day did the apostles receive the Holy Spirit?</w:t>
      </w:r>
    </w:p>
    <w:p w:rsidR="00807B43" w:rsidRPr="00807B43" w:rsidRDefault="00807B43" w:rsidP="002A66EA">
      <w:pPr>
        <w:pStyle w:val="ListParagraph"/>
        <w:numPr>
          <w:ilvl w:val="0"/>
          <w:numId w:val="56"/>
        </w:numPr>
        <w:spacing w:after="200" w:line="276" w:lineRule="auto"/>
        <w:rPr>
          <w:rFonts w:ascii="Palatino Linotype" w:hAnsi="Palatino Linotype"/>
          <w:sz w:val="24"/>
          <w:szCs w:val="24"/>
        </w:rPr>
      </w:pPr>
      <w:r w:rsidRPr="00807B43">
        <w:rPr>
          <w:rFonts w:ascii="Palatino Linotype" w:hAnsi="Palatino Linotype"/>
          <w:sz w:val="24"/>
          <w:szCs w:val="24"/>
        </w:rPr>
        <w:t>Mention any four gifts and fruits of the Holy Spirit?</w:t>
      </w:r>
    </w:p>
    <w:p w:rsidR="00807B43" w:rsidRPr="00807B43" w:rsidRDefault="00807B43" w:rsidP="002A66EA">
      <w:pPr>
        <w:pStyle w:val="ListParagraph"/>
        <w:numPr>
          <w:ilvl w:val="0"/>
          <w:numId w:val="56"/>
        </w:numPr>
        <w:spacing w:after="200" w:line="276" w:lineRule="auto"/>
        <w:rPr>
          <w:rFonts w:ascii="Palatino Linotype" w:hAnsi="Palatino Linotype"/>
          <w:sz w:val="24"/>
          <w:szCs w:val="24"/>
        </w:rPr>
      </w:pPr>
      <w:r w:rsidRPr="00807B43">
        <w:rPr>
          <w:rFonts w:ascii="Palatino Linotype" w:hAnsi="Palatino Linotype"/>
          <w:sz w:val="24"/>
          <w:szCs w:val="24"/>
        </w:rPr>
        <w:t>Give three symbols of the Holy Spirit.</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Jesus Christ our savior</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 xml:space="preserve"> How selfishness causes suffering and affects relationships?</w:t>
      </w:r>
    </w:p>
    <w:p w:rsidR="00807B43" w:rsidRPr="00807B43" w:rsidRDefault="00807B43" w:rsidP="002A66EA">
      <w:pPr>
        <w:pStyle w:val="ListParagraph"/>
        <w:numPr>
          <w:ilvl w:val="0"/>
          <w:numId w:val="82"/>
        </w:numPr>
        <w:spacing w:after="0" w:line="276" w:lineRule="auto"/>
        <w:rPr>
          <w:rFonts w:ascii="Palatino Linotype" w:hAnsi="Palatino Linotype"/>
          <w:sz w:val="24"/>
          <w:szCs w:val="24"/>
        </w:rPr>
      </w:pPr>
      <w:r w:rsidRPr="00807B43">
        <w:rPr>
          <w:rFonts w:ascii="Palatino Linotype" w:hAnsi="Palatino Linotype"/>
          <w:sz w:val="24"/>
          <w:szCs w:val="24"/>
        </w:rPr>
        <w:t xml:space="preserve">Explain to learner’s causes and consequences of selfish ways of living </w:t>
      </w:r>
    </w:p>
    <w:p w:rsidR="00807B43" w:rsidRPr="00807B43" w:rsidRDefault="00807B43" w:rsidP="002A66EA">
      <w:pPr>
        <w:pStyle w:val="ListParagraph"/>
        <w:numPr>
          <w:ilvl w:val="0"/>
          <w:numId w:val="82"/>
        </w:numPr>
        <w:spacing w:after="0" w:line="276" w:lineRule="auto"/>
        <w:rPr>
          <w:rFonts w:ascii="Palatino Linotype" w:hAnsi="Palatino Linotype"/>
          <w:sz w:val="24"/>
          <w:szCs w:val="24"/>
        </w:rPr>
      </w:pPr>
      <w:r w:rsidRPr="00807B43">
        <w:rPr>
          <w:rFonts w:ascii="Palatino Linotype" w:hAnsi="Palatino Linotype"/>
          <w:sz w:val="24"/>
          <w:szCs w:val="24"/>
        </w:rPr>
        <w:t xml:space="preserve">Selfishness causes suffering and spoils relationships </w:t>
      </w:r>
    </w:p>
    <w:p w:rsidR="00807B43" w:rsidRPr="00807B43" w:rsidRDefault="00807B43" w:rsidP="002A66EA">
      <w:pPr>
        <w:pStyle w:val="ListParagraph"/>
        <w:numPr>
          <w:ilvl w:val="0"/>
          <w:numId w:val="82"/>
        </w:numPr>
        <w:spacing w:after="0" w:line="276" w:lineRule="auto"/>
        <w:rPr>
          <w:rFonts w:ascii="Palatino Linotype" w:hAnsi="Palatino Linotype"/>
          <w:sz w:val="24"/>
          <w:szCs w:val="24"/>
        </w:rPr>
      </w:pPr>
      <w:r w:rsidRPr="00807B43">
        <w:rPr>
          <w:rFonts w:ascii="Palatino Linotype" w:hAnsi="Palatino Linotype"/>
          <w:sz w:val="24"/>
          <w:szCs w:val="24"/>
        </w:rPr>
        <w:t xml:space="preserve">Jesus wants us to be kind but not selfish </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Verse to remember: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“Those who obey the lord will learn from Him the path they should follow (Psalms 25:12)</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b/>
          <w:sz w:val="24"/>
          <w:szCs w:val="24"/>
        </w:rPr>
        <w:t xml:space="preserve">Prayer: </w:t>
      </w:r>
      <w:r w:rsidRPr="00807B43">
        <w:rPr>
          <w:rFonts w:ascii="Palatino Linotype" w:hAnsi="Palatino Linotype"/>
          <w:sz w:val="24"/>
          <w:szCs w:val="24"/>
        </w:rPr>
        <w:t>“Oh lord, Jesus helps to overcome selfishness”</w:t>
      </w:r>
    </w:p>
    <w:p w:rsidR="00807B43" w:rsidRPr="00807B43" w:rsidRDefault="00807B43" w:rsidP="00807B43">
      <w:pPr>
        <w:spacing w:after="0"/>
        <w:rPr>
          <w:rFonts w:ascii="Palatino Linotype" w:hAnsi="Palatino Linotype"/>
          <w:b/>
          <w:sz w:val="24"/>
          <w:szCs w:val="24"/>
        </w:rPr>
      </w:pP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Exercise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 xml:space="preserve">Give any two ways in which you were once selfish to others </w:t>
      </w:r>
    </w:p>
    <w:p w:rsidR="00807B43" w:rsidRPr="00807B43" w:rsidRDefault="00807B43" w:rsidP="00807B43">
      <w:pPr>
        <w:spacing w:after="0"/>
        <w:rPr>
          <w:rFonts w:ascii="Palatino Linotype" w:hAnsi="Palatino Linotype"/>
          <w:b/>
          <w:sz w:val="24"/>
          <w:szCs w:val="24"/>
        </w:rPr>
      </w:pP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Jesus Christ our savior.</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The life of Apostle Peter</w:t>
      </w:r>
      <w:r w:rsidRPr="002A66EA">
        <w:rPr>
          <w:rFonts w:ascii="Palatino Linotype" w:hAnsi="Palatino Linotype"/>
          <w:b/>
          <w:sz w:val="24"/>
          <w:szCs w:val="24"/>
        </w:rPr>
        <w:t>.</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(Study 1</w:t>
      </w:r>
      <w:r w:rsidRPr="00807B43">
        <w:rPr>
          <w:rFonts w:ascii="Palatino Linotype" w:hAnsi="Palatino Linotype"/>
          <w:sz w:val="24"/>
          <w:szCs w:val="24"/>
          <w:vertAlign w:val="superscript"/>
        </w:rPr>
        <w:t>st</w:t>
      </w:r>
      <w:r w:rsidRPr="00807B43">
        <w:rPr>
          <w:rFonts w:ascii="Palatino Linotype" w:hAnsi="Palatino Linotype"/>
          <w:sz w:val="24"/>
          <w:szCs w:val="24"/>
        </w:rPr>
        <w:t xml:space="preserve"> Peter 1:3 – 5, Acts 2:22 – 24, Mathew 4:12 – 22)</w:t>
      </w:r>
    </w:p>
    <w:p w:rsidR="00807B43" w:rsidRPr="00807B43" w:rsidRDefault="00807B43" w:rsidP="002A66EA">
      <w:pPr>
        <w:pStyle w:val="ListParagraph"/>
        <w:numPr>
          <w:ilvl w:val="0"/>
          <w:numId w:val="83"/>
        </w:numPr>
        <w:spacing w:after="0" w:line="276" w:lineRule="auto"/>
        <w:rPr>
          <w:rFonts w:ascii="Palatino Linotype" w:hAnsi="Palatino Linotype"/>
          <w:sz w:val="24"/>
          <w:szCs w:val="24"/>
        </w:rPr>
      </w:pPr>
      <w:r w:rsidRPr="00807B43">
        <w:rPr>
          <w:rFonts w:ascii="Palatino Linotype" w:hAnsi="Palatino Linotype"/>
          <w:sz w:val="24"/>
          <w:szCs w:val="24"/>
        </w:rPr>
        <w:t>Explain the life of Apostle Peter and his testimony (1</w:t>
      </w:r>
      <w:r w:rsidRPr="00807B43">
        <w:rPr>
          <w:rFonts w:ascii="Palatino Linotype" w:hAnsi="Palatino Linotype"/>
          <w:sz w:val="24"/>
          <w:szCs w:val="24"/>
          <w:vertAlign w:val="superscript"/>
        </w:rPr>
        <w:t>st</w:t>
      </w:r>
      <w:r w:rsidRPr="00807B43">
        <w:rPr>
          <w:rFonts w:ascii="Palatino Linotype" w:hAnsi="Palatino Linotype"/>
          <w:sz w:val="24"/>
          <w:szCs w:val="24"/>
        </w:rPr>
        <w:t xml:space="preserve"> Peter 1:3 – 5) </w:t>
      </w:r>
    </w:p>
    <w:p w:rsidR="00807B43" w:rsidRPr="00807B43" w:rsidRDefault="00807B43" w:rsidP="002A66EA">
      <w:pPr>
        <w:pStyle w:val="ListParagraph"/>
        <w:numPr>
          <w:ilvl w:val="0"/>
          <w:numId w:val="83"/>
        </w:numPr>
        <w:spacing w:after="0" w:line="276" w:lineRule="auto"/>
        <w:rPr>
          <w:rFonts w:ascii="Palatino Linotype" w:hAnsi="Palatino Linotype"/>
          <w:sz w:val="24"/>
          <w:szCs w:val="24"/>
        </w:rPr>
      </w:pPr>
      <w:r w:rsidRPr="00807B43">
        <w:rPr>
          <w:rFonts w:ascii="Palatino Linotype" w:hAnsi="Palatino Linotype"/>
          <w:sz w:val="24"/>
          <w:szCs w:val="24"/>
        </w:rPr>
        <w:t xml:space="preserve">Explain the miracles that Peter performed e.g. (Acts 3:1 – 8) </w:t>
      </w:r>
    </w:p>
    <w:p w:rsidR="00807B43" w:rsidRPr="00807B43" w:rsidRDefault="00807B43" w:rsidP="002A66EA">
      <w:pPr>
        <w:pStyle w:val="ListParagraph"/>
        <w:numPr>
          <w:ilvl w:val="0"/>
          <w:numId w:val="83"/>
        </w:numPr>
        <w:spacing w:after="0" w:line="276" w:lineRule="auto"/>
        <w:rPr>
          <w:rFonts w:ascii="Palatino Linotype" w:hAnsi="Palatino Linotype"/>
          <w:sz w:val="24"/>
          <w:szCs w:val="24"/>
        </w:rPr>
      </w:pPr>
      <w:r w:rsidRPr="00807B43">
        <w:rPr>
          <w:rFonts w:ascii="Palatino Linotype" w:hAnsi="Palatino Linotype"/>
          <w:sz w:val="24"/>
          <w:szCs w:val="24"/>
        </w:rPr>
        <w:t>Memory verse: acts 2:38</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Exercise </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What was Peter’s occupation before he became an apostle?</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What does the name Peter mean?</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Why did Peter deny Jesus?</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lastRenderedPageBreak/>
        <w:t>Which miracles did Peter perform?</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Why did Jesus call Peter a rock?</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Who was Peter’s brother?</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What term is given to changes in Jesus’ appearance?</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According to Peter why did Jesus perform miracles?</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In which lake was Peter and Andrew fishing?</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Who was the father of Peter and Andrew </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What prayer did Jesus teach his apostles?</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What does the name Emmanuel Mean</w:t>
      </w:r>
    </w:p>
    <w:p w:rsidR="00807B43" w:rsidRPr="00807B43" w:rsidRDefault="00807B43" w:rsidP="002A66EA">
      <w:pPr>
        <w:pStyle w:val="ListParagraph"/>
        <w:numPr>
          <w:ilvl w:val="0"/>
          <w:numId w:val="57"/>
        </w:numPr>
        <w:spacing w:after="200" w:line="276" w:lineRule="auto"/>
        <w:ind w:hanging="720"/>
        <w:rPr>
          <w:rFonts w:ascii="Palatino Linotype" w:hAnsi="Palatino Linotype"/>
          <w:sz w:val="24"/>
          <w:szCs w:val="24"/>
        </w:rPr>
      </w:pPr>
      <w:r w:rsidRPr="00807B43">
        <w:rPr>
          <w:rFonts w:ascii="Palatino Linotype" w:hAnsi="Palatino Linotype"/>
          <w:sz w:val="24"/>
          <w:szCs w:val="24"/>
        </w:rPr>
        <w:t>Give the meaning of each term below</w:t>
      </w:r>
    </w:p>
    <w:p w:rsidR="00807B43" w:rsidRPr="00807B43" w:rsidRDefault="00807B43" w:rsidP="002A66EA">
      <w:pPr>
        <w:pStyle w:val="ListParagraph"/>
        <w:numPr>
          <w:ilvl w:val="0"/>
          <w:numId w:val="84"/>
        </w:numPr>
        <w:spacing w:after="200" w:line="276" w:lineRule="auto"/>
        <w:rPr>
          <w:rFonts w:ascii="Palatino Linotype" w:hAnsi="Palatino Linotype"/>
          <w:color w:val="3B3E41"/>
          <w:spacing w:val="10"/>
          <w:sz w:val="24"/>
          <w:szCs w:val="24"/>
          <w:shd w:val="clear" w:color="auto" w:fill="FFFFFF"/>
        </w:rPr>
      </w:pPr>
      <w:r w:rsidRPr="00807B43">
        <w:rPr>
          <w:rFonts w:ascii="Palatino Linotype" w:hAnsi="Palatino Linotype"/>
          <w:sz w:val="24"/>
          <w:szCs w:val="24"/>
        </w:rPr>
        <w:t>Transfiguration</w:t>
      </w:r>
      <w:r w:rsidRPr="00807B43">
        <w:rPr>
          <w:rFonts w:ascii="Palatino Linotype" w:hAnsi="Palatino Linotype"/>
          <w:color w:val="3B3E41"/>
          <w:spacing w:val="10"/>
          <w:sz w:val="24"/>
          <w:szCs w:val="24"/>
          <w:shd w:val="clear" w:color="auto" w:fill="FFFFFF"/>
        </w:rPr>
        <w:t xml:space="preserve"> (a change in form or appearance.)</w:t>
      </w:r>
    </w:p>
    <w:p w:rsidR="00807B43" w:rsidRPr="00807B43" w:rsidRDefault="00807B43" w:rsidP="002A66EA">
      <w:pPr>
        <w:pStyle w:val="ListParagraph"/>
        <w:numPr>
          <w:ilvl w:val="0"/>
          <w:numId w:val="84"/>
        </w:numPr>
        <w:spacing w:after="200" w:line="276" w:lineRule="auto"/>
        <w:rPr>
          <w:rFonts w:ascii="Palatino Linotype" w:hAnsi="Palatino Linotype"/>
          <w:sz w:val="24"/>
          <w:szCs w:val="24"/>
        </w:rPr>
      </w:pPr>
      <w:r w:rsidRPr="00807B43">
        <w:rPr>
          <w:rFonts w:ascii="Palatino Linotype" w:hAnsi="Palatino Linotype"/>
          <w:sz w:val="24"/>
          <w:szCs w:val="24"/>
        </w:rPr>
        <w:t xml:space="preserve">Incarnation </w:t>
      </w:r>
      <w:r w:rsidRPr="00807B43">
        <w:rPr>
          <w:rFonts w:ascii="Palatino Linotype" w:hAnsi="Palatino Linotype"/>
          <w:color w:val="3B3E41"/>
          <w:spacing w:val="10"/>
          <w:sz w:val="24"/>
          <w:szCs w:val="24"/>
          <w:shd w:val="clear" w:color="auto" w:fill="FFFFFF"/>
        </w:rPr>
        <w:t>the union of divinity with humanity in Jesus Christ</w:t>
      </w:r>
    </w:p>
    <w:p w:rsidR="00807B43" w:rsidRPr="00807B43" w:rsidRDefault="00807B43" w:rsidP="002A66EA">
      <w:pPr>
        <w:pStyle w:val="ListParagraph"/>
        <w:numPr>
          <w:ilvl w:val="0"/>
          <w:numId w:val="84"/>
        </w:numPr>
        <w:spacing w:after="200" w:line="276" w:lineRule="auto"/>
        <w:rPr>
          <w:rFonts w:ascii="Palatino Linotype" w:hAnsi="Palatino Linotype"/>
          <w:sz w:val="24"/>
          <w:szCs w:val="24"/>
        </w:rPr>
      </w:pPr>
      <w:r w:rsidRPr="00807B43">
        <w:rPr>
          <w:rFonts w:ascii="Palatino Linotype" w:hAnsi="Palatino Linotype"/>
          <w:sz w:val="24"/>
          <w:szCs w:val="24"/>
        </w:rPr>
        <w:t xml:space="preserve">Advent </w:t>
      </w:r>
      <w:r w:rsidRPr="00807B43">
        <w:rPr>
          <w:rFonts w:ascii="Palatino Linotype" w:hAnsi="Palatino Linotype"/>
          <w:color w:val="333333"/>
          <w:sz w:val="24"/>
          <w:szCs w:val="24"/>
          <w:shd w:val="clear" w:color="auto" w:fill="FFFFFF"/>
        </w:rPr>
        <w:t>is a season of preparation and waiting for the celebration of Jesus' birth at Christmas. The term advent is from the Latin translation of "coming."</w:t>
      </w:r>
      <w:r w:rsidRPr="00807B43">
        <w:rPr>
          <w:rStyle w:val="apple-converted-space"/>
          <w:rFonts w:ascii="Palatino Linotype" w:hAnsi="Palatino Linotype"/>
          <w:color w:val="333333"/>
          <w:sz w:val="24"/>
          <w:szCs w:val="24"/>
          <w:shd w:val="clear" w:color="auto" w:fill="FFFFFF"/>
        </w:rPr>
        <w:t> </w:t>
      </w:r>
    </w:p>
    <w:p w:rsidR="00807B43" w:rsidRPr="002A66EA" w:rsidRDefault="00807B43" w:rsidP="00807B43">
      <w:pPr>
        <w:spacing w:after="0"/>
        <w:rPr>
          <w:rFonts w:ascii="Palatino Linotype" w:hAnsi="Palatino Linotype"/>
          <w:b/>
          <w:sz w:val="24"/>
          <w:szCs w:val="24"/>
        </w:rPr>
      </w:pPr>
      <w:r w:rsidRPr="002A66EA">
        <w:rPr>
          <w:rFonts w:ascii="Palatino Linotype" w:hAnsi="Palatino Linotype"/>
          <w:b/>
          <w:sz w:val="24"/>
          <w:szCs w:val="24"/>
          <w:u w:val="single"/>
        </w:rPr>
        <w:t>Jesus Christ our savior</w:t>
      </w:r>
    </w:p>
    <w:p w:rsidR="00807B43" w:rsidRPr="002A66EA" w:rsidRDefault="00807B43" w:rsidP="00807B43">
      <w:pPr>
        <w:spacing w:after="0"/>
        <w:rPr>
          <w:rFonts w:ascii="Palatino Linotype" w:hAnsi="Palatino Linotype"/>
          <w:b/>
          <w:sz w:val="24"/>
          <w:szCs w:val="24"/>
          <w:u w:val="single"/>
        </w:rPr>
      </w:pPr>
      <w:r w:rsidRPr="002A66EA">
        <w:rPr>
          <w:rFonts w:ascii="Palatino Linotype" w:hAnsi="Palatino Linotype"/>
          <w:b/>
          <w:sz w:val="24"/>
          <w:szCs w:val="24"/>
          <w:u w:val="single"/>
        </w:rPr>
        <w:t xml:space="preserve">The events and meaning of the death and resurrection of Jesus </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sz w:val="24"/>
          <w:szCs w:val="24"/>
        </w:rPr>
        <w:t>In the subsequent lessons, learners will be taught</w:t>
      </w:r>
    </w:p>
    <w:p w:rsidR="00807B43" w:rsidRPr="00807B43" w:rsidRDefault="00807B43" w:rsidP="002A66EA">
      <w:pPr>
        <w:pStyle w:val="ListParagraph"/>
        <w:numPr>
          <w:ilvl w:val="0"/>
          <w:numId w:val="58"/>
        </w:numPr>
        <w:spacing w:after="200" w:line="276" w:lineRule="auto"/>
        <w:ind w:hanging="720"/>
        <w:rPr>
          <w:rFonts w:ascii="Palatino Linotype" w:hAnsi="Palatino Linotype"/>
          <w:sz w:val="24"/>
          <w:szCs w:val="24"/>
        </w:rPr>
      </w:pPr>
      <w:r w:rsidRPr="00807B43">
        <w:rPr>
          <w:rFonts w:ascii="Palatino Linotype" w:hAnsi="Palatino Linotype"/>
          <w:sz w:val="24"/>
          <w:szCs w:val="24"/>
        </w:rPr>
        <w:t>Arrest of Jesus (Mark 14:43 – 52)</w:t>
      </w:r>
    </w:p>
    <w:p w:rsidR="00807B43" w:rsidRPr="00807B43" w:rsidRDefault="00807B43" w:rsidP="002A66EA">
      <w:pPr>
        <w:pStyle w:val="ListParagraph"/>
        <w:numPr>
          <w:ilvl w:val="0"/>
          <w:numId w:val="58"/>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His trial </w:t>
      </w:r>
    </w:p>
    <w:p w:rsidR="00807B43" w:rsidRPr="00807B43" w:rsidRDefault="00807B43" w:rsidP="002A66EA">
      <w:pPr>
        <w:pStyle w:val="ListParagraph"/>
        <w:numPr>
          <w:ilvl w:val="0"/>
          <w:numId w:val="58"/>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Killing of Jesus </w:t>
      </w:r>
    </w:p>
    <w:p w:rsidR="00807B43" w:rsidRPr="00807B43" w:rsidRDefault="00807B43" w:rsidP="002A66EA">
      <w:pPr>
        <w:pStyle w:val="ListParagraph"/>
        <w:numPr>
          <w:ilvl w:val="0"/>
          <w:numId w:val="58"/>
        </w:numPr>
        <w:spacing w:after="200" w:line="276" w:lineRule="auto"/>
        <w:ind w:hanging="720"/>
        <w:rPr>
          <w:rFonts w:ascii="Palatino Linotype" w:hAnsi="Palatino Linotype"/>
          <w:sz w:val="24"/>
          <w:szCs w:val="24"/>
        </w:rPr>
      </w:pPr>
      <w:r w:rsidRPr="00807B43">
        <w:rPr>
          <w:rFonts w:ascii="Palatino Linotype" w:hAnsi="Palatino Linotype"/>
          <w:sz w:val="24"/>
          <w:szCs w:val="24"/>
        </w:rPr>
        <w:t>His death and importance to Christians (Mathew 27: 45 – 54)</w:t>
      </w:r>
    </w:p>
    <w:p w:rsidR="00807B43" w:rsidRPr="00807B43" w:rsidRDefault="00807B43" w:rsidP="002A66EA">
      <w:pPr>
        <w:pStyle w:val="ListParagraph"/>
        <w:numPr>
          <w:ilvl w:val="0"/>
          <w:numId w:val="58"/>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Burial and resurrection </w:t>
      </w:r>
    </w:p>
    <w:p w:rsidR="00807B43" w:rsidRPr="00807B43" w:rsidRDefault="00807B43" w:rsidP="002A66EA">
      <w:pPr>
        <w:pStyle w:val="ListParagraph"/>
        <w:numPr>
          <w:ilvl w:val="0"/>
          <w:numId w:val="58"/>
        </w:numPr>
        <w:spacing w:after="200" w:line="276" w:lineRule="auto"/>
        <w:ind w:hanging="720"/>
        <w:rPr>
          <w:rFonts w:ascii="Palatino Linotype" w:hAnsi="Palatino Linotype"/>
          <w:sz w:val="24"/>
          <w:szCs w:val="24"/>
        </w:rPr>
      </w:pPr>
      <w:r w:rsidRPr="00807B43">
        <w:rPr>
          <w:rFonts w:ascii="Palatino Linotype" w:hAnsi="Palatino Linotype"/>
          <w:sz w:val="24"/>
          <w:szCs w:val="24"/>
        </w:rPr>
        <w:t xml:space="preserve">Jesus decided to be punished on behalf through suffering and death, that’s why we call Jesus Christ our savior </w:t>
      </w:r>
    </w:p>
    <w:p w:rsidR="00807B43" w:rsidRPr="00807B43" w:rsidRDefault="00807B43" w:rsidP="00807B43">
      <w:pPr>
        <w:spacing w:after="0"/>
        <w:rPr>
          <w:rFonts w:ascii="Palatino Linotype" w:hAnsi="Palatino Linotype"/>
          <w:b/>
          <w:sz w:val="24"/>
          <w:szCs w:val="24"/>
        </w:rPr>
      </w:pPr>
      <w:r w:rsidRPr="00807B43">
        <w:rPr>
          <w:rFonts w:ascii="Palatino Linotype" w:hAnsi="Palatino Linotype"/>
          <w:b/>
          <w:sz w:val="24"/>
          <w:szCs w:val="24"/>
        </w:rPr>
        <w:t xml:space="preserve">Important verse to remember </w:t>
      </w:r>
    </w:p>
    <w:p w:rsidR="00807B43" w:rsidRPr="00807B43" w:rsidRDefault="00807B43" w:rsidP="00807B43">
      <w:pPr>
        <w:rPr>
          <w:rFonts w:ascii="Palatino Linotype" w:hAnsi="Palatino Linotype"/>
          <w:sz w:val="24"/>
          <w:szCs w:val="24"/>
        </w:rPr>
      </w:pPr>
      <w:r w:rsidRPr="00807B43">
        <w:rPr>
          <w:rFonts w:ascii="Palatino Linotype" w:hAnsi="Palatino Linotype"/>
          <w:sz w:val="24"/>
          <w:szCs w:val="24"/>
        </w:rPr>
        <w:t>“Believe in the lord Jesus and you will be saved in you and your family” Acts 16:30 – 31</w:t>
      </w:r>
    </w:p>
    <w:p w:rsidR="00807B43" w:rsidRPr="00807B43" w:rsidRDefault="00807B43" w:rsidP="00807B43">
      <w:pPr>
        <w:spacing w:after="0"/>
        <w:rPr>
          <w:rFonts w:ascii="Palatino Linotype" w:hAnsi="Palatino Linotype"/>
          <w:sz w:val="24"/>
          <w:szCs w:val="24"/>
        </w:rPr>
      </w:pPr>
      <w:r w:rsidRPr="00807B43">
        <w:rPr>
          <w:rFonts w:ascii="Palatino Linotype" w:hAnsi="Palatino Linotype"/>
          <w:b/>
          <w:sz w:val="24"/>
          <w:szCs w:val="24"/>
        </w:rPr>
        <w:t>Activit</w:t>
      </w:r>
      <w:r w:rsidRPr="00807B43">
        <w:rPr>
          <w:rFonts w:ascii="Palatino Linotype" w:hAnsi="Palatino Linotype"/>
          <w:sz w:val="24"/>
          <w:szCs w:val="24"/>
        </w:rPr>
        <w:t xml:space="preserve">y </w:t>
      </w:r>
    </w:p>
    <w:p w:rsidR="00807B43" w:rsidRPr="00807B43" w:rsidRDefault="00807B43" w:rsidP="002A66EA">
      <w:pPr>
        <w:pStyle w:val="ListParagraph"/>
        <w:numPr>
          <w:ilvl w:val="0"/>
          <w:numId w:val="59"/>
        </w:numPr>
        <w:spacing w:after="200" w:line="276" w:lineRule="auto"/>
        <w:ind w:left="540" w:hanging="540"/>
        <w:rPr>
          <w:rFonts w:ascii="Palatino Linotype" w:hAnsi="Palatino Linotype"/>
          <w:sz w:val="24"/>
          <w:szCs w:val="24"/>
        </w:rPr>
      </w:pPr>
      <w:r w:rsidRPr="00807B43">
        <w:rPr>
          <w:rFonts w:ascii="Palatino Linotype" w:hAnsi="Palatino Linotype"/>
          <w:sz w:val="24"/>
          <w:szCs w:val="24"/>
        </w:rPr>
        <w:t xml:space="preserve">Who is a savior? </w:t>
      </w:r>
    </w:p>
    <w:p w:rsidR="00807B43" w:rsidRPr="00807B43" w:rsidRDefault="00807B43" w:rsidP="002A66EA">
      <w:pPr>
        <w:pStyle w:val="ListParagraph"/>
        <w:numPr>
          <w:ilvl w:val="0"/>
          <w:numId w:val="59"/>
        </w:numPr>
        <w:spacing w:after="200" w:line="276" w:lineRule="auto"/>
        <w:ind w:left="540" w:hanging="540"/>
        <w:rPr>
          <w:rFonts w:ascii="Palatino Linotype" w:hAnsi="Palatino Linotype"/>
          <w:sz w:val="24"/>
          <w:szCs w:val="24"/>
        </w:rPr>
      </w:pPr>
      <w:r w:rsidRPr="00807B43">
        <w:rPr>
          <w:rFonts w:ascii="Palatino Linotype" w:hAnsi="Palatino Linotype"/>
          <w:sz w:val="24"/>
          <w:szCs w:val="24"/>
        </w:rPr>
        <w:t>Who helped Jesus to carry the cross?</w:t>
      </w:r>
    </w:p>
    <w:p w:rsidR="00807B43" w:rsidRPr="00807B43" w:rsidRDefault="00807B43" w:rsidP="002A66EA">
      <w:pPr>
        <w:pStyle w:val="ListParagraph"/>
        <w:numPr>
          <w:ilvl w:val="0"/>
          <w:numId w:val="59"/>
        </w:numPr>
        <w:spacing w:after="200" w:line="276" w:lineRule="auto"/>
        <w:ind w:left="540" w:hanging="540"/>
        <w:rPr>
          <w:rFonts w:ascii="Palatino Linotype" w:hAnsi="Palatino Linotype"/>
          <w:sz w:val="24"/>
          <w:szCs w:val="24"/>
        </w:rPr>
      </w:pPr>
      <w:r w:rsidRPr="00807B43">
        <w:rPr>
          <w:rFonts w:ascii="Palatino Linotype" w:hAnsi="Palatino Linotype"/>
          <w:sz w:val="24"/>
          <w:szCs w:val="24"/>
        </w:rPr>
        <w:t>Who buried Jesus?</w:t>
      </w:r>
    </w:p>
    <w:p w:rsidR="00807B43" w:rsidRPr="00807B43" w:rsidRDefault="00807B43" w:rsidP="002A66EA">
      <w:pPr>
        <w:pStyle w:val="ListParagraph"/>
        <w:numPr>
          <w:ilvl w:val="0"/>
          <w:numId w:val="59"/>
        </w:numPr>
        <w:spacing w:after="200" w:line="276" w:lineRule="auto"/>
        <w:ind w:left="540" w:hanging="540"/>
        <w:rPr>
          <w:rFonts w:ascii="Palatino Linotype" w:hAnsi="Palatino Linotype"/>
          <w:sz w:val="24"/>
          <w:szCs w:val="24"/>
        </w:rPr>
      </w:pPr>
      <w:r w:rsidRPr="00807B43">
        <w:rPr>
          <w:rFonts w:ascii="Palatino Linotype" w:hAnsi="Palatino Linotype"/>
          <w:sz w:val="24"/>
          <w:szCs w:val="24"/>
        </w:rPr>
        <w:t>Who tried Jesus before crucifixion?”</w:t>
      </w:r>
    </w:p>
    <w:p w:rsidR="00807B43" w:rsidRPr="00807B43" w:rsidRDefault="00807B43" w:rsidP="002A66EA">
      <w:pPr>
        <w:pStyle w:val="ListParagraph"/>
        <w:numPr>
          <w:ilvl w:val="0"/>
          <w:numId w:val="59"/>
        </w:numPr>
        <w:spacing w:after="200" w:line="276" w:lineRule="auto"/>
        <w:ind w:left="540" w:hanging="540"/>
        <w:rPr>
          <w:rFonts w:ascii="Palatino Linotype" w:hAnsi="Palatino Linotype"/>
          <w:sz w:val="24"/>
          <w:szCs w:val="24"/>
        </w:rPr>
      </w:pPr>
      <w:r w:rsidRPr="00807B43">
        <w:rPr>
          <w:rFonts w:ascii="Palatino Linotype" w:hAnsi="Palatino Linotype"/>
          <w:sz w:val="24"/>
          <w:szCs w:val="24"/>
        </w:rPr>
        <w:t xml:space="preserve">Mention three strange things that happened during the crucifixion of Jesus </w:t>
      </w:r>
    </w:p>
    <w:p w:rsidR="00807B43" w:rsidRPr="00807B43" w:rsidRDefault="00807B43" w:rsidP="002A66EA">
      <w:pPr>
        <w:pStyle w:val="ListParagraph"/>
        <w:numPr>
          <w:ilvl w:val="0"/>
          <w:numId w:val="59"/>
        </w:numPr>
        <w:spacing w:after="200" w:line="276" w:lineRule="auto"/>
        <w:ind w:left="540" w:hanging="540"/>
        <w:rPr>
          <w:rFonts w:ascii="Palatino Linotype" w:hAnsi="Palatino Linotype"/>
          <w:sz w:val="24"/>
          <w:szCs w:val="24"/>
        </w:rPr>
      </w:pPr>
      <w:r w:rsidRPr="00807B43">
        <w:rPr>
          <w:rFonts w:ascii="Palatino Linotype" w:hAnsi="Palatino Linotype"/>
          <w:sz w:val="24"/>
          <w:szCs w:val="24"/>
        </w:rPr>
        <w:t xml:space="preserve">Give two reasons why the Jews wanted Jesus to be crucified </w:t>
      </w:r>
    </w:p>
    <w:p w:rsidR="00807B43" w:rsidRPr="00807B43" w:rsidRDefault="00807B43" w:rsidP="002A66EA">
      <w:pPr>
        <w:pStyle w:val="ListParagraph"/>
        <w:numPr>
          <w:ilvl w:val="0"/>
          <w:numId w:val="59"/>
        </w:numPr>
        <w:spacing w:after="200" w:line="276" w:lineRule="auto"/>
        <w:ind w:left="540" w:hanging="540"/>
        <w:rPr>
          <w:rFonts w:ascii="Palatino Linotype" w:hAnsi="Palatino Linotype"/>
          <w:sz w:val="24"/>
          <w:szCs w:val="24"/>
        </w:rPr>
      </w:pPr>
      <w:r w:rsidRPr="00807B43">
        <w:rPr>
          <w:rFonts w:ascii="Palatino Linotype" w:hAnsi="Palatino Linotype"/>
          <w:sz w:val="24"/>
          <w:szCs w:val="24"/>
        </w:rPr>
        <w:lastRenderedPageBreak/>
        <w:t>Briefly write about the following days:</w:t>
      </w:r>
    </w:p>
    <w:p w:rsidR="002A66EA" w:rsidRDefault="00807B43" w:rsidP="00807B43">
      <w:pPr>
        <w:pStyle w:val="ListParagraph"/>
        <w:ind w:left="540"/>
        <w:rPr>
          <w:rFonts w:ascii="Palatino Linotype" w:hAnsi="Palatino Linotype"/>
          <w:sz w:val="24"/>
          <w:szCs w:val="24"/>
        </w:rPr>
      </w:pPr>
      <w:r w:rsidRPr="00807B43">
        <w:rPr>
          <w:rFonts w:ascii="Palatino Linotype" w:hAnsi="Palatino Linotype"/>
          <w:sz w:val="24"/>
          <w:szCs w:val="24"/>
        </w:rPr>
        <w:t xml:space="preserve"> (</w:t>
      </w:r>
      <w:proofErr w:type="spellStart"/>
      <w:r w:rsidRPr="00807B43">
        <w:rPr>
          <w:rFonts w:ascii="Palatino Linotype" w:hAnsi="Palatino Linotype"/>
          <w:sz w:val="24"/>
          <w:szCs w:val="24"/>
        </w:rPr>
        <w:t>i</w:t>
      </w:r>
      <w:proofErr w:type="spellEnd"/>
      <w:r w:rsidRPr="00807B43">
        <w:rPr>
          <w:rFonts w:ascii="Palatino Linotype" w:hAnsi="Palatino Linotype"/>
          <w:sz w:val="24"/>
          <w:szCs w:val="24"/>
        </w:rPr>
        <w:t>) Christmas day              (ii) Ash Wednesday              (iii) Holy Thursday</w:t>
      </w:r>
    </w:p>
    <w:p w:rsidR="00807B43" w:rsidRPr="00B50FA6" w:rsidRDefault="00807B43" w:rsidP="00B50FA6">
      <w:pPr>
        <w:pStyle w:val="ListParagraph"/>
        <w:ind w:left="540"/>
        <w:rPr>
          <w:rFonts w:ascii="Palatino Linotype" w:hAnsi="Palatino Linotype"/>
          <w:sz w:val="24"/>
          <w:szCs w:val="24"/>
        </w:rPr>
      </w:pPr>
      <w:r w:rsidRPr="00807B43">
        <w:rPr>
          <w:rFonts w:ascii="Palatino Linotype" w:hAnsi="Palatino Linotype"/>
          <w:sz w:val="24"/>
          <w:szCs w:val="24"/>
        </w:rPr>
        <w:t xml:space="preserve"> (iv) Good Friday </w:t>
      </w:r>
      <w:r w:rsidR="002A66EA">
        <w:rPr>
          <w:rFonts w:ascii="Palatino Linotype" w:hAnsi="Palatino Linotype"/>
          <w:sz w:val="24"/>
          <w:szCs w:val="24"/>
        </w:rPr>
        <w:t xml:space="preserve">              </w:t>
      </w:r>
      <w:r w:rsidRPr="00807B43">
        <w:rPr>
          <w:rFonts w:ascii="Palatino Linotype" w:hAnsi="Palatino Linotype"/>
          <w:sz w:val="24"/>
          <w:szCs w:val="24"/>
        </w:rPr>
        <w:t>(v) Palm Sunday                  (</w:t>
      </w:r>
      <w:proofErr w:type="gramStart"/>
      <w:r w:rsidRPr="00807B43">
        <w:rPr>
          <w:rFonts w:ascii="Palatino Linotype" w:hAnsi="Palatino Linotype"/>
          <w:sz w:val="24"/>
          <w:szCs w:val="24"/>
        </w:rPr>
        <w:t>vi</w:t>
      </w:r>
      <w:proofErr w:type="gramEnd"/>
      <w:r w:rsidRPr="00807B43">
        <w:rPr>
          <w:rFonts w:ascii="Palatino Linotype" w:hAnsi="Palatino Linotype"/>
          <w:sz w:val="24"/>
          <w:szCs w:val="24"/>
        </w:rPr>
        <w:t xml:space="preserve">) Easter Sunday (vii) Pentecost day             </w:t>
      </w:r>
      <w:r w:rsidR="002A66EA">
        <w:rPr>
          <w:rFonts w:ascii="Palatino Linotype" w:hAnsi="Palatino Linotype"/>
          <w:sz w:val="24"/>
          <w:szCs w:val="24"/>
        </w:rPr>
        <w:t xml:space="preserve">      </w:t>
      </w:r>
      <w:r w:rsidRPr="00807B43">
        <w:rPr>
          <w:rFonts w:ascii="Palatino Linotype" w:hAnsi="Palatino Linotype"/>
          <w:sz w:val="24"/>
          <w:szCs w:val="24"/>
        </w:rPr>
        <w:t xml:space="preserve">(viii) Lent </w:t>
      </w:r>
    </w:p>
    <w:p w:rsidR="00807B43" w:rsidRDefault="00807B43">
      <w:pPr>
        <w:spacing w:after="0" w:line="276" w:lineRule="auto"/>
        <w:jc w:val="center"/>
        <w:rPr>
          <w:rFonts w:ascii="Palatino Linotype" w:eastAsia="Arial Narrow" w:hAnsi="Palatino Linotype" w:cs="Arial Narrow"/>
          <w:b/>
          <w:sz w:val="24"/>
          <w:szCs w:val="24"/>
          <w:u w:val="single"/>
        </w:rPr>
      </w:pPr>
    </w:p>
    <w:p w:rsidR="00667599" w:rsidRPr="00B03242" w:rsidRDefault="00A23E1B">
      <w:pPr>
        <w:spacing w:after="0" w:line="276" w:lineRule="auto"/>
        <w:jc w:val="center"/>
        <w:rPr>
          <w:rFonts w:ascii="Palatino Linotype" w:eastAsia="Arial Narrow" w:hAnsi="Palatino Linotype" w:cs="Arial Narrow"/>
          <w:b/>
          <w:sz w:val="24"/>
          <w:szCs w:val="24"/>
          <w:u w:val="single"/>
        </w:rPr>
      </w:pPr>
      <w:r w:rsidRPr="00B03242">
        <w:rPr>
          <w:rFonts w:ascii="Palatino Linotype" w:eastAsia="Arial Narrow" w:hAnsi="Palatino Linotype" w:cs="Arial Narrow"/>
          <w:b/>
          <w:sz w:val="24"/>
          <w:szCs w:val="24"/>
          <w:u w:val="single"/>
        </w:rPr>
        <w:t xml:space="preserve">P.4 </w:t>
      </w:r>
      <w:r w:rsidR="00C1039C" w:rsidRPr="00B03242">
        <w:rPr>
          <w:rFonts w:ascii="Palatino Linotype" w:eastAsia="Arial Narrow" w:hAnsi="Palatino Linotype" w:cs="Arial Narrow"/>
          <w:b/>
          <w:sz w:val="24"/>
          <w:szCs w:val="24"/>
          <w:u w:val="single"/>
        </w:rPr>
        <w:t xml:space="preserve">LESSON NOTES TERM II </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 xml:space="preserve">Lesson one </w:t>
      </w:r>
    </w:p>
    <w:p w:rsidR="00667599" w:rsidRPr="00B03242" w:rsidRDefault="00C1039C">
      <w:pPr>
        <w:spacing w:after="0" w:line="276" w:lineRule="auto"/>
        <w:rPr>
          <w:rFonts w:ascii="Palatino Linotype" w:eastAsia="Arial Narrow" w:hAnsi="Palatino Linotype" w:cs="Arial Narrow"/>
          <w:b/>
          <w:bCs/>
          <w:sz w:val="24"/>
          <w:szCs w:val="24"/>
          <w:u w:val="single"/>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xml:space="preserve">: </w:t>
      </w:r>
      <w:r w:rsidRPr="00B03242">
        <w:rPr>
          <w:rFonts w:ascii="Palatino Linotype" w:eastAsia="Arial Narrow" w:hAnsi="Palatino Linotype" w:cs="Arial Narrow"/>
          <w:b/>
          <w:bCs/>
          <w:sz w:val="24"/>
          <w:szCs w:val="24"/>
          <w:u w:val="single"/>
        </w:rPr>
        <w:t xml:space="preserve">The Christian community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Lesson content:</w:t>
      </w:r>
      <w:r w:rsidRPr="00B03242">
        <w:rPr>
          <w:rFonts w:ascii="Palatino Linotype" w:eastAsia="Arial Narrow" w:hAnsi="Palatino Linotype" w:cs="Arial Narrow"/>
          <w:sz w:val="24"/>
          <w:szCs w:val="24"/>
        </w:rPr>
        <w:t xml:space="preserve"> </w:t>
      </w:r>
      <w:r w:rsidRPr="007B0500">
        <w:rPr>
          <w:rFonts w:ascii="Palatino Linotype" w:eastAsia="Arial Narrow" w:hAnsi="Palatino Linotype" w:cs="Arial Narrow"/>
          <w:b/>
          <w:sz w:val="24"/>
          <w:szCs w:val="24"/>
        </w:rPr>
        <w:t>The life of the early church</w:t>
      </w:r>
      <w:r w:rsidRPr="00B03242">
        <w:rPr>
          <w:rFonts w:ascii="Palatino Linotype" w:eastAsia="Arial Narrow" w:hAnsi="Palatino Linotype" w:cs="Arial Narrow"/>
          <w:sz w:val="24"/>
          <w:szCs w:val="24"/>
        </w:rPr>
        <w:t xml:space="preserve"> </w:t>
      </w:r>
    </w:p>
    <w:p w:rsidR="00667599" w:rsidRPr="00B03242" w:rsidRDefault="00C1039C" w:rsidP="005B5614">
      <w:pPr>
        <w:pStyle w:val="ListParagraph"/>
        <w:numPr>
          <w:ilvl w:val="0"/>
          <w:numId w:val="31"/>
        </w:num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term church means a group of Christians praying / worshiping </w:t>
      </w:r>
      <w:r w:rsidR="004C3557" w:rsidRPr="00B03242">
        <w:rPr>
          <w:rFonts w:ascii="Palatino Linotype" w:eastAsia="Arial Narrow" w:hAnsi="Palatino Linotype" w:cs="Arial Narrow"/>
          <w:sz w:val="24"/>
          <w:szCs w:val="24"/>
        </w:rPr>
        <w:t>God.</w:t>
      </w:r>
    </w:p>
    <w:p w:rsidR="00667599" w:rsidRPr="00B03242" w:rsidRDefault="00C1039C" w:rsidP="005B5614">
      <w:pPr>
        <w:pStyle w:val="ListParagraph"/>
        <w:numPr>
          <w:ilvl w:val="0"/>
          <w:numId w:val="31"/>
        </w:num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Jesus Christ has followers called Christians or disciples </w:t>
      </w:r>
    </w:p>
    <w:p w:rsidR="00667599" w:rsidRPr="00B03242" w:rsidRDefault="00C1039C" w:rsidP="005B5614">
      <w:pPr>
        <w:pStyle w:val="ListParagraph"/>
        <w:numPr>
          <w:ilvl w:val="0"/>
          <w:numId w:val="31"/>
        </w:num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word gospel means </w:t>
      </w:r>
      <w:r w:rsidR="005B5614" w:rsidRPr="00B03242">
        <w:rPr>
          <w:rFonts w:ascii="Palatino Linotype" w:eastAsia="Arial Narrow" w:hAnsi="Palatino Linotype" w:cs="Arial Narrow"/>
          <w:sz w:val="24"/>
          <w:szCs w:val="24"/>
        </w:rPr>
        <w:t>“</w:t>
      </w:r>
      <w:r w:rsidRPr="00B03242">
        <w:rPr>
          <w:rFonts w:ascii="Palatino Linotype" w:eastAsia="Arial Narrow" w:hAnsi="Palatino Linotype" w:cs="Arial Narrow"/>
          <w:sz w:val="24"/>
          <w:szCs w:val="24"/>
        </w:rPr>
        <w:t xml:space="preserve">God’s </w:t>
      </w:r>
      <w:r w:rsidR="005B5614" w:rsidRPr="00B03242">
        <w:rPr>
          <w:rFonts w:ascii="Palatino Linotype" w:eastAsia="Arial Narrow" w:hAnsi="Palatino Linotype" w:cs="Arial Narrow"/>
          <w:sz w:val="24"/>
          <w:szCs w:val="24"/>
        </w:rPr>
        <w:t>G</w:t>
      </w:r>
      <w:r w:rsidRPr="00B03242">
        <w:rPr>
          <w:rFonts w:ascii="Palatino Linotype" w:eastAsia="Arial Narrow" w:hAnsi="Palatino Linotype" w:cs="Arial Narrow"/>
          <w:sz w:val="24"/>
          <w:szCs w:val="24"/>
        </w:rPr>
        <w:t xml:space="preserve">ood </w:t>
      </w:r>
      <w:r w:rsidR="005B5614" w:rsidRPr="00B03242">
        <w:rPr>
          <w:rFonts w:ascii="Palatino Linotype" w:eastAsia="Arial Narrow" w:hAnsi="Palatino Linotype" w:cs="Arial Narrow"/>
          <w:sz w:val="24"/>
          <w:szCs w:val="24"/>
        </w:rPr>
        <w:t>N</w:t>
      </w:r>
      <w:r w:rsidRPr="00B03242">
        <w:rPr>
          <w:rFonts w:ascii="Palatino Linotype" w:eastAsia="Arial Narrow" w:hAnsi="Palatino Linotype" w:cs="Arial Narrow"/>
          <w:sz w:val="24"/>
          <w:szCs w:val="24"/>
        </w:rPr>
        <w:t>ews</w:t>
      </w:r>
      <w:r w:rsidR="005B5614" w:rsidRPr="00B03242">
        <w:rPr>
          <w:rFonts w:ascii="Palatino Linotype" w:eastAsia="Arial Narrow" w:hAnsi="Palatino Linotype" w:cs="Arial Narrow"/>
          <w:sz w:val="24"/>
          <w:szCs w:val="24"/>
        </w:rPr>
        <w:t>”</w:t>
      </w:r>
      <w:r w:rsidRPr="00B03242">
        <w:rPr>
          <w:rFonts w:ascii="Palatino Linotype" w:eastAsia="Arial Narrow" w:hAnsi="Palatino Linotype" w:cs="Arial Narrow"/>
          <w:sz w:val="24"/>
          <w:szCs w:val="24"/>
        </w:rPr>
        <w:t xml:space="preserve">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The beginning of the church </w:t>
      </w:r>
    </w:p>
    <w:p w:rsidR="00667599" w:rsidRPr="00B03242" w:rsidRDefault="005B561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The follower of Jesus started coming together when Jesus begun preaching, teaching and making miracles</w:t>
      </w:r>
    </w:p>
    <w:p w:rsidR="00667599" w:rsidRPr="00B03242" w:rsidRDefault="005B561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Before Jesus ascended “went” to heaven he promised his followers a helper</w:t>
      </w:r>
    </w:p>
    <w:p w:rsidR="00667599" w:rsidRPr="00B03242" w:rsidRDefault="005B561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 xml:space="preserve">This helper was the Holy Spirit </w:t>
      </w:r>
    </w:p>
    <w:p w:rsidR="00667599" w:rsidRPr="00B03242" w:rsidRDefault="005B561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t>
      </w:r>
      <w:r w:rsidR="00C1039C" w:rsidRPr="00B03242">
        <w:rPr>
          <w:rFonts w:ascii="Palatino Linotype" w:eastAsia="Arial Narrow" w:hAnsi="Palatino Linotype" w:cs="Arial Narrow"/>
          <w:sz w:val="24"/>
          <w:szCs w:val="24"/>
        </w:rPr>
        <w:t xml:space="preserve">The day the Holy Spirit came is called </w:t>
      </w:r>
      <w:r w:rsidR="00C1039C" w:rsidRPr="00B03242">
        <w:rPr>
          <w:rFonts w:ascii="Palatino Linotype" w:eastAsia="Arial Narrow" w:hAnsi="Palatino Linotype" w:cs="Arial Narrow"/>
          <w:b/>
          <w:sz w:val="24"/>
          <w:szCs w:val="24"/>
        </w:rPr>
        <w:t>Pentecost</w:t>
      </w:r>
      <w:r w:rsidR="00C1039C" w:rsidRPr="00B03242">
        <w:rPr>
          <w:rFonts w:ascii="Palatino Linotype" w:eastAsia="Arial Narrow" w:hAnsi="Palatino Linotype" w:cs="Arial Narrow"/>
          <w:sz w:val="24"/>
          <w:szCs w:val="24"/>
        </w:rPr>
        <w:t xml:space="preserve"> </w:t>
      </w:r>
    </w:p>
    <w:p w:rsidR="00667599" w:rsidRPr="00B03242" w:rsidRDefault="005B561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 xml:space="preserve">The Holy </w:t>
      </w:r>
      <w:r w:rsidRPr="00B03242">
        <w:rPr>
          <w:rFonts w:ascii="Palatino Linotype" w:eastAsia="Arial Narrow" w:hAnsi="Palatino Linotype" w:cs="Arial Narrow"/>
          <w:sz w:val="24"/>
          <w:szCs w:val="24"/>
        </w:rPr>
        <w:t>Spirit</w:t>
      </w:r>
      <w:r w:rsidR="00C1039C" w:rsidRPr="00B03242">
        <w:rPr>
          <w:rFonts w:ascii="Palatino Linotype" w:eastAsia="Arial Narrow" w:hAnsi="Palatino Linotype" w:cs="Arial Narrow"/>
          <w:sz w:val="24"/>
          <w:szCs w:val="24"/>
        </w:rPr>
        <w:t xml:space="preserve"> helped the members of church to have courage, knowledge and truth about God</w:t>
      </w:r>
    </w:p>
    <w:p w:rsidR="00667599" w:rsidRPr="00B03242" w:rsidRDefault="005B561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 xml:space="preserve">They were filled with the Holy Spirit started speaking different languages and many new believers joined them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Missionary movement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early church was able to spread to other areas of the world through missionary work </w:t>
      </w:r>
    </w:p>
    <w:p w:rsidR="00667599" w:rsidRPr="00B03242" w:rsidRDefault="005B561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A missionary is a person who teaches God’s words in a foreign land (Act 8:26 – 40)</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By making miracles, preaching and baptizing the church grew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One of the missionaries called Philip lived in Jerusalem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Exercise </w:t>
      </w:r>
    </w:p>
    <w:p w:rsidR="00667599" w:rsidRPr="00B03242" w:rsidRDefault="00C1039C" w:rsidP="00E93318">
      <w:pPr>
        <w:numPr>
          <w:ilvl w:val="0"/>
          <w:numId w:val="1"/>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did the followers of Jesus receive on Pentecost </w:t>
      </w:r>
      <w:r w:rsidR="004C3557" w:rsidRPr="00B03242">
        <w:rPr>
          <w:rFonts w:ascii="Palatino Linotype" w:eastAsia="Arial Narrow" w:hAnsi="Palatino Linotype" w:cs="Arial Narrow"/>
          <w:sz w:val="24"/>
          <w:szCs w:val="24"/>
        </w:rPr>
        <w:t>day?</w:t>
      </w:r>
    </w:p>
    <w:p w:rsidR="00667599" w:rsidRPr="00B03242" w:rsidRDefault="00C1039C" w:rsidP="00E93318">
      <w:pPr>
        <w:numPr>
          <w:ilvl w:val="0"/>
          <w:numId w:val="1"/>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Who is a </w:t>
      </w:r>
      <w:r w:rsidR="004C3557" w:rsidRPr="00B03242">
        <w:rPr>
          <w:rFonts w:ascii="Palatino Linotype" w:eastAsia="Arial Narrow" w:hAnsi="Palatino Linotype" w:cs="Arial Narrow"/>
          <w:sz w:val="24"/>
          <w:szCs w:val="24"/>
        </w:rPr>
        <w:t>missionary?</w:t>
      </w:r>
    </w:p>
    <w:p w:rsidR="00667599" w:rsidRPr="00B03242" w:rsidRDefault="00C1039C" w:rsidP="00E93318">
      <w:pPr>
        <w:numPr>
          <w:ilvl w:val="0"/>
          <w:numId w:val="1"/>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Give ways how church leads to development in a community </w:t>
      </w:r>
    </w:p>
    <w:p w:rsidR="00667599" w:rsidRPr="00B03242" w:rsidRDefault="00C1039C" w:rsidP="00E93318">
      <w:pPr>
        <w:numPr>
          <w:ilvl w:val="0"/>
          <w:numId w:val="1"/>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Give examples of early church missionaries who came to Uganda </w:t>
      </w:r>
    </w:p>
    <w:p w:rsidR="0061287F" w:rsidRPr="00B03242" w:rsidRDefault="00C1039C" w:rsidP="00E93318">
      <w:pPr>
        <w:numPr>
          <w:ilvl w:val="0"/>
          <w:numId w:val="1"/>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Which missionary helped to</w:t>
      </w:r>
      <w:r w:rsidR="0061287F" w:rsidRPr="00B03242">
        <w:rPr>
          <w:rFonts w:ascii="Palatino Linotype" w:eastAsia="Arial Narrow" w:hAnsi="Palatino Linotype" w:cs="Arial Narrow"/>
          <w:sz w:val="24"/>
          <w:szCs w:val="24"/>
        </w:rPr>
        <w:t>:-</w:t>
      </w:r>
    </w:p>
    <w:p w:rsidR="0061287F" w:rsidRPr="00B03242" w:rsidRDefault="00C1039C" w:rsidP="0061287F">
      <w:pPr>
        <w:spacing w:after="200" w:line="276" w:lineRule="auto"/>
        <w:rPr>
          <w:rFonts w:ascii="Palatino Linotype" w:eastAsia="Arial Narrow" w:hAnsi="Palatino Linotype" w:cs="Arial Narrow"/>
          <w:sz w:val="24"/>
          <w:szCs w:val="24"/>
        </w:rPr>
      </w:pPr>
      <w:proofErr w:type="gramStart"/>
      <w:r w:rsidRPr="00B03242">
        <w:rPr>
          <w:rFonts w:ascii="Palatino Linotype" w:eastAsia="Arial Narrow" w:hAnsi="Palatino Linotype" w:cs="Arial Narrow"/>
          <w:sz w:val="24"/>
          <w:szCs w:val="24"/>
        </w:rPr>
        <w:t xml:space="preserve">(a) Build </w:t>
      </w:r>
      <w:proofErr w:type="spellStart"/>
      <w:r w:rsidRPr="00B03242">
        <w:rPr>
          <w:rFonts w:ascii="Palatino Linotype" w:eastAsia="Arial Narrow" w:hAnsi="Palatino Linotype" w:cs="Arial Narrow"/>
          <w:sz w:val="24"/>
          <w:szCs w:val="24"/>
        </w:rPr>
        <w:t>Mengo</w:t>
      </w:r>
      <w:proofErr w:type="spellEnd"/>
      <w:r w:rsidRPr="00B03242">
        <w:rPr>
          <w:rFonts w:ascii="Palatino Linotype" w:eastAsia="Arial Narrow" w:hAnsi="Palatino Linotype" w:cs="Arial Narrow"/>
          <w:sz w:val="24"/>
          <w:szCs w:val="24"/>
        </w:rPr>
        <w:t xml:space="preserve"> Hospital</w:t>
      </w:r>
      <w:r w:rsidR="0061287F" w:rsidRPr="00B03242">
        <w:rPr>
          <w:rFonts w:ascii="Palatino Linotype" w:eastAsia="Arial Narrow" w:hAnsi="Palatino Linotype" w:cs="Arial Narrow"/>
          <w:sz w:val="24"/>
          <w:szCs w:val="24"/>
        </w:rPr>
        <w:t>?</w:t>
      </w:r>
      <w:proofErr w:type="gramEnd"/>
    </w:p>
    <w:p w:rsidR="0061287F" w:rsidRPr="00B03242" w:rsidRDefault="0061287F" w:rsidP="0061287F">
      <w:pPr>
        <w:spacing w:after="20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(b) Introduce</w:t>
      </w:r>
      <w:r w:rsidR="00C1039C" w:rsidRPr="00B03242">
        <w:rPr>
          <w:rFonts w:ascii="Palatino Linotype" w:eastAsia="Arial Narrow" w:hAnsi="Palatino Linotype" w:cs="Arial Narrow"/>
          <w:sz w:val="24"/>
          <w:szCs w:val="24"/>
        </w:rPr>
        <w:t xml:space="preserve"> t</w:t>
      </w:r>
      <w:r w:rsidRPr="00B03242">
        <w:rPr>
          <w:rFonts w:ascii="Palatino Linotype" w:eastAsia="Arial Narrow" w:hAnsi="Palatino Linotype" w:cs="Arial Narrow"/>
          <w:sz w:val="24"/>
          <w:szCs w:val="24"/>
        </w:rPr>
        <w:t>he first printing press machine?</w:t>
      </w:r>
    </w:p>
    <w:p w:rsidR="00667599" w:rsidRPr="00B03242" w:rsidRDefault="00C1039C" w:rsidP="0061287F">
      <w:pPr>
        <w:spacing w:after="20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t>
      </w:r>
      <w:r w:rsidR="004C3557" w:rsidRPr="00B03242">
        <w:rPr>
          <w:rFonts w:ascii="Palatino Linotype" w:eastAsia="Arial Narrow" w:hAnsi="Palatino Linotype" w:cs="Arial Narrow"/>
          <w:sz w:val="24"/>
          <w:szCs w:val="24"/>
        </w:rPr>
        <w:t>c)</w:t>
      </w:r>
      <w:r w:rsidR="0061287F" w:rsidRPr="00B03242">
        <w:rPr>
          <w:rFonts w:ascii="Palatino Linotype" w:eastAsia="Arial Narrow" w:hAnsi="Palatino Linotype" w:cs="Arial Narrow"/>
          <w:sz w:val="24"/>
          <w:szCs w:val="24"/>
        </w:rPr>
        <w:t xml:space="preserve"> Introduce</w:t>
      </w:r>
      <w:r w:rsidRPr="00B03242">
        <w:rPr>
          <w:rFonts w:ascii="Palatino Linotype" w:eastAsia="Arial Narrow" w:hAnsi="Palatino Linotype" w:cs="Arial Narrow"/>
          <w:sz w:val="24"/>
          <w:szCs w:val="24"/>
        </w:rPr>
        <w:t xml:space="preserve"> cotton growing in Uganda</w:t>
      </w:r>
      <w:r w:rsidR="0061287F" w:rsidRPr="00B03242">
        <w:rPr>
          <w:rFonts w:ascii="Palatino Linotype" w:eastAsia="Arial Narrow" w:hAnsi="Palatino Linotype" w:cs="Arial Narrow"/>
          <w:sz w:val="24"/>
          <w:szCs w:val="24"/>
        </w:rPr>
        <w:t>?</w:t>
      </w:r>
      <w:r w:rsidRPr="00B03242">
        <w:rPr>
          <w:rFonts w:ascii="Palatino Linotype" w:eastAsia="Arial Narrow" w:hAnsi="Palatino Linotype" w:cs="Arial Narrow"/>
          <w:sz w:val="24"/>
          <w:szCs w:val="24"/>
        </w:rPr>
        <w:t xml:space="preserve"> </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2</w:t>
      </w:r>
    </w:p>
    <w:p w:rsidR="00667599" w:rsidRPr="00B03242" w:rsidRDefault="00C1039C">
      <w:pPr>
        <w:spacing w:after="0" w:line="276" w:lineRule="auto"/>
        <w:rPr>
          <w:rFonts w:ascii="Palatino Linotype" w:eastAsia="Arial Narrow" w:hAnsi="Palatino Linotype" w:cs="Arial Narrow"/>
          <w:b/>
          <w:bCs/>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xml:space="preserve">: </w:t>
      </w:r>
      <w:r w:rsidRPr="00B03242">
        <w:rPr>
          <w:rFonts w:ascii="Palatino Linotype" w:eastAsia="Arial Narrow" w:hAnsi="Palatino Linotype" w:cs="Arial Narrow"/>
          <w:b/>
          <w:bCs/>
          <w:sz w:val="24"/>
          <w:szCs w:val="24"/>
        </w:rPr>
        <w:t xml:space="preserve">The Christian community </w:t>
      </w:r>
    </w:p>
    <w:p w:rsidR="00667599" w:rsidRPr="00B03242" w:rsidRDefault="007B3567">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C</w:t>
      </w:r>
      <w:r w:rsidR="00C1039C" w:rsidRPr="00B03242">
        <w:rPr>
          <w:rFonts w:ascii="Palatino Linotype" w:eastAsia="Arial Narrow" w:hAnsi="Palatino Linotype" w:cs="Arial Narrow"/>
          <w:b/>
          <w:sz w:val="24"/>
          <w:szCs w:val="24"/>
        </w:rPr>
        <w:t>ontent:</w:t>
      </w:r>
      <w:r w:rsidR="00C1039C" w:rsidRPr="00B03242">
        <w:rPr>
          <w:rFonts w:ascii="Palatino Linotype" w:eastAsia="Arial Narrow" w:hAnsi="Palatino Linotype" w:cs="Arial Narrow"/>
          <w:sz w:val="24"/>
          <w:szCs w:val="24"/>
        </w:rPr>
        <w:t xml:space="preserve"> </w:t>
      </w:r>
      <w:proofErr w:type="gramStart"/>
      <w:r w:rsidR="00C1039C" w:rsidRPr="00B03242">
        <w:rPr>
          <w:rFonts w:ascii="Palatino Linotype" w:eastAsia="Arial Narrow" w:hAnsi="Palatino Linotype" w:cs="Arial Narrow"/>
          <w:b/>
          <w:sz w:val="24"/>
          <w:szCs w:val="24"/>
        </w:rPr>
        <w:t>The</w:t>
      </w:r>
      <w:proofErr w:type="gramEnd"/>
      <w:r w:rsidR="00C1039C" w:rsidRPr="00B03242">
        <w:rPr>
          <w:rFonts w:ascii="Palatino Linotype" w:eastAsia="Arial Narrow" w:hAnsi="Palatino Linotype" w:cs="Arial Narrow"/>
          <w:b/>
          <w:sz w:val="24"/>
          <w:szCs w:val="24"/>
        </w:rPr>
        <w:t xml:space="preserve"> death of Stephen</w:t>
      </w:r>
      <w:r w:rsidR="00C1039C" w:rsidRPr="00B03242">
        <w:rPr>
          <w:rFonts w:ascii="Palatino Linotype" w:eastAsia="Arial Narrow" w:hAnsi="Palatino Linotype" w:cs="Arial Narrow"/>
          <w:sz w:val="24"/>
          <w:szCs w:val="24"/>
        </w:rPr>
        <w:t xml:space="preserve"> </w:t>
      </w:r>
    </w:p>
    <w:p w:rsidR="000C4FF4" w:rsidRPr="00B03242" w:rsidRDefault="000C4FF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 xml:space="preserve">Stephen was another man who spread the word of God. </w:t>
      </w:r>
    </w:p>
    <w:p w:rsidR="00667599" w:rsidRPr="00B03242" w:rsidRDefault="000C4FF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 xml:space="preserve">He was a man with God’s power and wisdom. </w:t>
      </w: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Some people never wanted to hear the Good news from Stephen.</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As a </w:t>
      </w:r>
      <w:r w:rsidR="004C3557" w:rsidRPr="00B03242">
        <w:rPr>
          <w:rFonts w:ascii="Palatino Linotype" w:eastAsia="Arial Narrow" w:hAnsi="Palatino Linotype" w:cs="Arial Narrow"/>
          <w:sz w:val="24"/>
          <w:szCs w:val="24"/>
        </w:rPr>
        <w:t>result,</w:t>
      </w:r>
      <w:r w:rsidRPr="00B03242">
        <w:rPr>
          <w:rFonts w:ascii="Palatino Linotype" w:eastAsia="Arial Narrow" w:hAnsi="Palatino Linotype" w:cs="Arial Narrow"/>
          <w:sz w:val="24"/>
          <w:szCs w:val="24"/>
        </w:rPr>
        <w:t xml:space="preserve"> he was arrested and after a false trial Stephen was stoned to death </w:t>
      </w:r>
    </w:p>
    <w:p w:rsidR="000C4FF4" w:rsidRPr="00B03242" w:rsidRDefault="000C4FF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Stephen became the first Christian martyr because he died for his faith in God</w:t>
      </w:r>
      <w:r w:rsidRPr="00B03242">
        <w:rPr>
          <w:rFonts w:ascii="Palatino Linotype" w:eastAsia="Arial Narrow" w:hAnsi="Palatino Linotype" w:cs="Arial Narrow"/>
          <w:sz w:val="24"/>
          <w:szCs w:val="24"/>
        </w:rPr>
        <w:t>.</w:t>
      </w:r>
    </w:p>
    <w:p w:rsidR="00667599" w:rsidRPr="00B03242" w:rsidRDefault="000C4FF4">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EC541F" w:rsidRPr="00B03242">
        <w:rPr>
          <w:rFonts w:ascii="Palatino Linotype" w:eastAsia="Arial Narrow" w:hAnsi="Palatino Linotype" w:cs="Arial Narrow"/>
          <w:sz w:val="24"/>
          <w:szCs w:val="24"/>
        </w:rPr>
        <w:t>S</w:t>
      </w:r>
      <w:r w:rsidRPr="00B03242">
        <w:rPr>
          <w:rFonts w:ascii="Palatino Linotype" w:eastAsia="Arial Narrow" w:hAnsi="Palatino Linotype" w:cs="Arial Narrow"/>
          <w:sz w:val="24"/>
          <w:szCs w:val="24"/>
        </w:rPr>
        <w:t>aul</w:t>
      </w:r>
      <w:r w:rsidR="00C1039C" w:rsidRPr="00B03242">
        <w:rPr>
          <w:rFonts w:ascii="Palatino Linotype" w:eastAsia="Arial Narrow" w:hAnsi="Palatino Linotype" w:cs="Arial Narrow"/>
          <w:sz w:val="24"/>
          <w:szCs w:val="24"/>
        </w:rPr>
        <w:t xml:space="preserve"> </w:t>
      </w:r>
      <w:r w:rsidRPr="00B03242">
        <w:rPr>
          <w:rFonts w:ascii="Palatino Linotype" w:eastAsia="Arial Narrow" w:hAnsi="Palatino Linotype" w:cs="Arial Narrow"/>
          <w:sz w:val="24"/>
          <w:szCs w:val="24"/>
        </w:rPr>
        <w:t xml:space="preserve">was approved of </w:t>
      </w:r>
      <w:proofErr w:type="gramStart"/>
      <w:r w:rsidRPr="00B03242">
        <w:rPr>
          <w:rFonts w:ascii="Palatino Linotype" w:eastAsia="Arial Narrow" w:hAnsi="Palatino Linotype" w:cs="Arial Narrow"/>
          <w:sz w:val="24"/>
          <w:szCs w:val="24"/>
        </w:rPr>
        <w:t>Stephen’s  death</w:t>
      </w:r>
      <w:proofErr w:type="gramEnd"/>
    </w:p>
    <w:p w:rsidR="000C4FF4"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early church members were involved in many activities. </w:t>
      </w:r>
    </w:p>
    <w:p w:rsidR="000C4FF4"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They shared prayers, joy, sorrow and riches together.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They as a united body of Jesus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The members of early church lived as groups of believers with one mind and heart (Acts 4:32 – 35)</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Verse to remember</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lord’s power was with them and a great number of people believed and turned to the lord” (Acts 4:32 – 35)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Prayer: </w:t>
      </w:r>
      <w:r w:rsidRPr="00B03242">
        <w:rPr>
          <w:rFonts w:ascii="Palatino Linotype" w:eastAsia="Arial Narrow" w:hAnsi="Palatino Linotype" w:cs="Arial Narrow"/>
          <w:sz w:val="24"/>
          <w:szCs w:val="24"/>
        </w:rPr>
        <w:t xml:space="preserve">Lord Jesus Thank you for making me a member of the church. Help us all </w:t>
      </w:r>
      <w:r w:rsidR="003867B9" w:rsidRPr="00B03242">
        <w:rPr>
          <w:rFonts w:ascii="Palatino Linotype" w:eastAsia="Arial Narrow" w:hAnsi="Palatino Linotype" w:cs="Arial Narrow"/>
          <w:sz w:val="24"/>
          <w:szCs w:val="24"/>
        </w:rPr>
        <w:t xml:space="preserve">to </w:t>
      </w:r>
      <w:r w:rsidRPr="00B03242">
        <w:rPr>
          <w:rFonts w:ascii="Palatino Linotype" w:eastAsia="Arial Narrow" w:hAnsi="Palatino Linotype" w:cs="Arial Narrow"/>
          <w:sz w:val="24"/>
          <w:szCs w:val="24"/>
        </w:rPr>
        <w:t>live and love each other more.</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Evaluation </w:t>
      </w:r>
    </w:p>
    <w:p w:rsidR="00667599" w:rsidRPr="00B03242" w:rsidRDefault="00C1039C" w:rsidP="00E93318">
      <w:pPr>
        <w:numPr>
          <w:ilvl w:val="0"/>
          <w:numId w:val="2"/>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Which activities did the apostles do to make the church </w:t>
      </w:r>
      <w:r w:rsidR="004C3557" w:rsidRPr="00B03242">
        <w:rPr>
          <w:rFonts w:ascii="Palatino Linotype" w:eastAsia="Arial Narrow" w:hAnsi="Palatino Linotype" w:cs="Arial Narrow"/>
          <w:sz w:val="24"/>
          <w:szCs w:val="24"/>
        </w:rPr>
        <w:t>grow?</w:t>
      </w:r>
    </w:p>
    <w:p w:rsidR="00667599" w:rsidRPr="00B03242" w:rsidRDefault="00C1039C" w:rsidP="00E93318">
      <w:pPr>
        <w:numPr>
          <w:ilvl w:val="0"/>
          <w:numId w:val="2"/>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Why was Stephen stoned to death?</w:t>
      </w:r>
    </w:p>
    <w:p w:rsidR="00667599" w:rsidRPr="00B03242" w:rsidRDefault="00C1039C" w:rsidP="00E93318">
      <w:pPr>
        <w:numPr>
          <w:ilvl w:val="0"/>
          <w:numId w:val="2"/>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What is a prayer?</w:t>
      </w:r>
    </w:p>
    <w:p w:rsidR="00667599" w:rsidRPr="00B03242" w:rsidRDefault="00C1039C" w:rsidP="00E93318">
      <w:pPr>
        <w:numPr>
          <w:ilvl w:val="0"/>
          <w:numId w:val="2"/>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Give two importance of prayer to Christians </w:t>
      </w:r>
    </w:p>
    <w:p w:rsidR="00667599" w:rsidRPr="00B03242" w:rsidRDefault="00C1039C" w:rsidP="00E93318">
      <w:pPr>
        <w:numPr>
          <w:ilvl w:val="0"/>
          <w:numId w:val="2"/>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Mention any three items Christians ask for in the lord’s prayer </w:t>
      </w:r>
    </w:p>
    <w:p w:rsidR="00667599" w:rsidRPr="00B03242" w:rsidRDefault="00C1039C" w:rsidP="00E93318">
      <w:pPr>
        <w:numPr>
          <w:ilvl w:val="0"/>
          <w:numId w:val="2"/>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What does the term Amen mean in a prayer?</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lastRenderedPageBreak/>
        <w:t>Lesson 3</w:t>
      </w:r>
    </w:p>
    <w:p w:rsidR="00667599" w:rsidRPr="00B03242" w:rsidRDefault="00C1039C">
      <w:pPr>
        <w:spacing w:after="0" w:line="276" w:lineRule="auto"/>
        <w:rPr>
          <w:rFonts w:ascii="Palatino Linotype" w:eastAsia="Arial Narrow" w:hAnsi="Palatino Linotype" w:cs="Arial Narrow"/>
          <w:b/>
          <w:bCs/>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xml:space="preserve">: </w:t>
      </w:r>
      <w:r w:rsidRPr="00B03242">
        <w:rPr>
          <w:rFonts w:ascii="Palatino Linotype" w:eastAsia="Arial Narrow" w:hAnsi="Palatino Linotype" w:cs="Arial Narrow"/>
          <w:b/>
          <w:bCs/>
          <w:sz w:val="24"/>
          <w:szCs w:val="24"/>
        </w:rPr>
        <w:t xml:space="preserve">The Christian community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Cs/>
          <w:color w:val="7030A0"/>
          <w:sz w:val="24"/>
          <w:szCs w:val="24"/>
        </w:rPr>
        <w:t>Lesson content: The story of Saul (</w:t>
      </w:r>
      <w:r w:rsidRPr="00B03242">
        <w:rPr>
          <w:rFonts w:ascii="Palatino Linotype" w:eastAsia="Arial Narrow" w:hAnsi="Palatino Linotype" w:cs="Arial Narrow"/>
          <w:sz w:val="24"/>
          <w:szCs w:val="24"/>
        </w:rPr>
        <w:t xml:space="preserve">Acts 9: 1- 25) </w:t>
      </w:r>
    </w:p>
    <w:p w:rsidR="00667599" w:rsidRPr="00B03242" w:rsidRDefault="00EC541F">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After the death of Jesus, the</w:t>
      </w:r>
      <w:r w:rsidR="00C1039C" w:rsidRPr="00B03242">
        <w:rPr>
          <w:rFonts w:ascii="Palatino Linotype" w:eastAsia="Arial Narrow" w:hAnsi="Palatino Linotype" w:cs="Arial Narrow"/>
          <w:sz w:val="24"/>
          <w:szCs w:val="24"/>
        </w:rPr>
        <w:t xml:space="preserve"> disciples started spreading the </w:t>
      </w:r>
      <w:r w:rsidRPr="00B03242">
        <w:rPr>
          <w:rFonts w:ascii="Palatino Linotype" w:eastAsia="Arial Narrow" w:hAnsi="Palatino Linotype" w:cs="Arial Narrow"/>
          <w:sz w:val="24"/>
          <w:szCs w:val="24"/>
        </w:rPr>
        <w:t>Good news about Jesus.</w:t>
      </w:r>
    </w:p>
    <w:p w:rsidR="00EC541F"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However, some people tried to stop the disciples from preaching. </w:t>
      </w:r>
    </w:p>
    <w:p w:rsidR="00667599" w:rsidRPr="00B03242" w:rsidRDefault="00EC541F">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 xml:space="preserve">One of those people was called Saul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Saul used to threaten the followers of Jesus Christ with murder (narrate the story of his journey to Damascus to p</w:t>
      </w:r>
      <w:r w:rsidR="00EC541F" w:rsidRPr="00B03242">
        <w:rPr>
          <w:rFonts w:ascii="Palatino Linotype" w:eastAsia="Arial Narrow" w:hAnsi="Palatino Linotype" w:cs="Arial Narrow"/>
          <w:sz w:val="24"/>
          <w:szCs w:val="24"/>
        </w:rPr>
        <w:t>er</w:t>
      </w:r>
      <w:r w:rsidRPr="00B03242">
        <w:rPr>
          <w:rFonts w:ascii="Palatino Linotype" w:eastAsia="Arial Narrow" w:hAnsi="Palatino Linotype" w:cs="Arial Narrow"/>
          <w:sz w:val="24"/>
          <w:szCs w:val="24"/>
        </w:rPr>
        <w:t>secute the believers, how he was baptized by Ananias and started preaching the good news and changing his name from Saul to Paul.</w:t>
      </w:r>
    </w:p>
    <w:p w:rsidR="00667599" w:rsidRPr="00B03242" w:rsidRDefault="00EC541F">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 xml:space="preserve">He wrote different letters to Christians </w:t>
      </w:r>
    </w:p>
    <w:p w:rsidR="00667599" w:rsidRPr="00B03242" w:rsidRDefault="00EC541F">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 xml:space="preserve">These letters are called Paul’s Epistles </w:t>
      </w:r>
    </w:p>
    <w:p w:rsidR="00667599" w:rsidRPr="00B03242" w:rsidRDefault="00EC541F">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The word Epistles means a letter</w:t>
      </w:r>
    </w:p>
    <w:p w:rsidR="00667599" w:rsidRPr="00B03242" w:rsidRDefault="00EC541F">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 </w:t>
      </w:r>
      <w:r w:rsidR="00C1039C" w:rsidRPr="00B03242">
        <w:rPr>
          <w:rFonts w:ascii="Palatino Linotype" w:eastAsia="Arial Narrow" w:hAnsi="Palatino Linotype" w:cs="Arial Narrow"/>
          <w:sz w:val="24"/>
          <w:szCs w:val="24"/>
        </w:rPr>
        <w:t xml:space="preserve">My response to God’s messages will take part in church activities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Evaluation </w:t>
      </w:r>
    </w:p>
    <w:p w:rsidR="00667599" w:rsidRPr="00B03242" w:rsidRDefault="00C1039C" w:rsidP="00E93318">
      <w:pPr>
        <w:numPr>
          <w:ilvl w:val="0"/>
          <w:numId w:val="3"/>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Why did Saul prosecute Christians?</w:t>
      </w:r>
    </w:p>
    <w:p w:rsidR="00667599" w:rsidRPr="00B03242" w:rsidRDefault="00C1039C" w:rsidP="00E93318">
      <w:pPr>
        <w:numPr>
          <w:ilvl w:val="0"/>
          <w:numId w:val="3"/>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What name did Saul change to?</w:t>
      </w:r>
    </w:p>
    <w:p w:rsidR="00667599" w:rsidRPr="00B03242" w:rsidRDefault="00C1039C" w:rsidP="00E93318">
      <w:pPr>
        <w:numPr>
          <w:ilvl w:val="0"/>
          <w:numId w:val="3"/>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Who baptized </w:t>
      </w:r>
      <w:r w:rsidR="004C3557" w:rsidRPr="00B03242">
        <w:rPr>
          <w:rFonts w:ascii="Palatino Linotype" w:eastAsia="Arial Narrow" w:hAnsi="Palatino Linotype" w:cs="Arial Narrow"/>
          <w:sz w:val="24"/>
          <w:szCs w:val="24"/>
        </w:rPr>
        <w:t>Saul?</w:t>
      </w:r>
    </w:p>
    <w:p w:rsidR="00667599" w:rsidRPr="00B03242" w:rsidRDefault="00C1039C" w:rsidP="00E93318">
      <w:pPr>
        <w:numPr>
          <w:ilvl w:val="0"/>
          <w:numId w:val="3"/>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are epistles </w:t>
      </w:r>
    </w:p>
    <w:p w:rsidR="00667599" w:rsidRPr="00B03242" w:rsidRDefault="00C1039C" w:rsidP="00E93318">
      <w:pPr>
        <w:numPr>
          <w:ilvl w:val="0"/>
          <w:numId w:val="3"/>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State the importance of baptism in church</w:t>
      </w:r>
    </w:p>
    <w:p w:rsidR="00667599" w:rsidRPr="00B03242" w:rsidRDefault="00C1039C" w:rsidP="00E93318">
      <w:pPr>
        <w:numPr>
          <w:ilvl w:val="0"/>
          <w:numId w:val="3"/>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Who baptized </w:t>
      </w:r>
      <w:r w:rsidR="004C3557" w:rsidRPr="00B03242">
        <w:rPr>
          <w:rFonts w:ascii="Palatino Linotype" w:eastAsia="Arial Narrow" w:hAnsi="Palatino Linotype" w:cs="Arial Narrow"/>
          <w:sz w:val="24"/>
          <w:szCs w:val="24"/>
        </w:rPr>
        <w:t>Jesus?</w:t>
      </w:r>
    </w:p>
    <w:p w:rsidR="00667599" w:rsidRPr="00B03242" w:rsidRDefault="00C1039C" w:rsidP="00E93318">
      <w:pPr>
        <w:numPr>
          <w:ilvl w:val="0"/>
          <w:numId w:val="3"/>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In which river was Jesus baptized </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4</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xml:space="preserve">: The Christian community </w:t>
      </w:r>
    </w:p>
    <w:p w:rsidR="00667599" w:rsidRPr="00B03242" w:rsidRDefault="00C1039C">
      <w:pPr>
        <w:spacing w:after="0" w:line="276" w:lineRule="auto"/>
        <w:rPr>
          <w:rFonts w:ascii="Palatino Linotype" w:eastAsia="Arial Narrow" w:hAnsi="Palatino Linotype" w:cs="Arial Narrow"/>
          <w:bCs/>
          <w:color w:val="7030A0"/>
          <w:sz w:val="24"/>
          <w:szCs w:val="24"/>
        </w:rPr>
      </w:pPr>
      <w:r w:rsidRPr="00B03242">
        <w:rPr>
          <w:rFonts w:ascii="Palatino Linotype" w:eastAsia="Arial Narrow" w:hAnsi="Palatino Linotype" w:cs="Arial Narrow"/>
          <w:bCs/>
          <w:color w:val="7030A0"/>
          <w:sz w:val="24"/>
          <w:szCs w:val="24"/>
        </w:rPr>
        <w:t xml:space="preserve">Lesson content: Missionary work in Uganda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Most of the people in Uganda belonged to the African traditional religions (ATR) before the coming of foreign religions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Things which the first missionaries did </w:t>
      </w:r>
    </w:p>
    <w:p w:rsidR="00667599" w:rsidRPr="00B03242" w:rsidRDefault="00C1039C" w:rsidP="00E93318">
      <w:pPr>
        <w:numPr>
          <w:ilvl w:val="0"/>
          <w:numId w:val="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They taught Christianity </w:t>
      </w:r>
    </w:p>
    <w:p w:rsidR="00667599" w:rsidRPr="00B03242" w:rsidRDefault="00C1039C" w:rsidP="00E93318">
      <w:pPr>
        <w:numPr>
          <w:ilvl w:val="0"/>
          <w:numId w:val="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They baptized people </w:t>
      </w:r>
    </w:p>
    <w:p w:rsidR="00667599" w:rsidRPr="00B03242" w:rsidRDefault="00C1039C" w:rsidP="00E93318">
      <w:pPr>
        <w:numPr>
          <w:ilvl w:val="0"/>
          <w:numId w:val="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They healed the sick </w:t>
      </w:r>
    </w:p>
    <w:p w:rsidR="00667599" w:rsidRPr="00B03242" w:rsidRDefault="00C1039C" w:rsidP="00E93318">
      <w:pPr>
        <w:numPr>
          <w:ilvl w:val="0"/>
          <w:numId w:val="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Printed books</w:t>
      </w:r>
    </w:p>
    <w:p w:rsidR="00667599" w:rsidRPr="00B03242" w:rsidRDefault="00C1039C" w:rsidP="00E93318">
      <w:pPr>
        <w:numPr>
          <w:ilvl w:val="0"/>
          <w:numId w:val="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They build hospitals e.g.  Mengo hospital </w:t>
      </w:r>
    </w:p>
    <w:p w:rsidR="00667599" w:rsidRPr="00B03242" w:rsidRDefault="00C1039C" w:rsidP="00E93318">
      <w:pPr>
        <w:numPr>
          <w:ilvl w:val="0"/>
          <w:numId w:val="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They built schools e.g. Gayaza High School</w:t>
      </w:r>
    </w:p>
    <w:p w:rsidR="00667599" w:rsidRPr="00B03242" w:rsidRDefault="00C1039C" w:rsidP="00E93318">
      <w:pPr>
        <w:numPr>
          <w:ilvl w:val="0"/>
          <w:numId w:val="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They taught reading and writing </w:t>
      </w:r>
    </w:p>
    <w:p w:rsidR="00667599" w:rsidRPr="00B03242" w:rsidRDefault="00C1039C" w:rsidP="00E93318">
      <w:pPr>
        <w:numPr>
          <w:ilvl w:val="0"/>
          <w:numId w:val="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They spread the word of God </w:t>
      </w:r>
    </w:p>
    <w:p w:rsidR="00667599" w:rsidRPr="00B03242" w:rsidRDefault="00C1039C" w:rsidP="00E93318">
      <w:pPr>
        <w:numPr>
          <w:ilvl w:val="0"/>
          <w:numId w:val="4"/>
        </w:numPr>
        <w:spacing w:after="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Education which we get from schools, modern health services and Christianity are some of the fruits of the presence of missionaries in Uganda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Verse to remember: </w:t>
      </w:r>
      <w:r w:rsidRPr="00B03242">
        <w:rPr>
          <w:rFonts w:ascii="Palatino Linotype" w:eastAsia="Arial Narrow" w:hAnsi="Palatino Linotype" w:cs="Arial Narrow"/>
          <w:sz w:val="24"/>
          <w:szCs w:val="24"/>
        </w:rPr>
        <w:t>“………</w:t>
      </w:r>
      <w:r w:rsidR="004C3557" w:rsidRPr="00B03242">
        <w:rPr>
          <w:rFonts w:ascii="Palatino Linotype" w:eastAsia="Arial Narrow" w:hAnsi="Palatino Linotype" w:cs="Arial Narrow"/>
          <w:sz w:val="24"/>
          <w:szCs w:val="24"/>
        </w:rPr>
        <w:t>….</w:t>
      </w:r>
      <w:r w:rsidRPr="00B03242">
        <w:rPr>
          <w:rFonts w:ascii="Palatino Linotype" w:eastAsia="Arial Narrow" w:hAnsi="Palatino Linotype" w:cs="Arial Narrow"/>
          <w:sz w:val="24"/>
          <w:szCs w:val="24"/>
        </w:rPr>
        <w:t>on their way they preached the God news in many villages of Somalia (Acts 8:25)</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Evaluation </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was the first foreign religion in </w:t>
      </w:r>
      <w:r w:rsidR="004C3557" w:rsidRPr="00B03242">
        <w:rPr>
          <w:rFonts w:ascii="Palatino Linotype" w:eastAsia="Arial Narrow" w:hAnsi="Palatino Linotype" w:cs="Arial Narrow"/>
          <w:sz w:val="24"/>
          <w:szCs w:val="24"/>
        </w:rPr>
        <w:t>Uganda?</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When did the first missionaries arrive in </w:t>
      </w:r>
      <w:r w:rsidR="004C3557" w:rsidRPr="00B03242">
        <w:rPr>
          <w:rFonts w:ascii="Palatino Linotype" w:eastAsia="Arial Narrow" w:hAnsi="Palatino Linotype" w:cs="Arial Narrow"/>
          <w:sz w:val="24"/>
          <w:szCs w:val="24"/>
        </w:rPr>
        <w:t>Uganda?</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Name any two hospitals that were built by the missionaries </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Mention the first group of missionaries to come to Uganda </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Write CMS in full</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Which king of Buganda invited missionaries to come to Buganda </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Why was Bishop James Hannington killed on his way to Buganda in 1885?</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Give four problems faced by missionaries in Uganda </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Mention four positive contributions made by European missionaries in Uganda </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type of education was introduced by missionaries in </w:t>
      </w:r>
      <w:r w:rsidR="004C3557" w:rsidRPr="00B03242">
        <w:rPr>
          <w:rFonts w:ascii="Palatino Linotype" w:eastAsia="Arial Narrow" w:hAnsi="Palatino Linotype" w:cs="Arial Narrow"/>
          <w:sz w:val="24"/>
          <w:szCs w:val="24"/>
        </w:rPr>
        <w:t>Uganda?</w:t>
      </w:r>
    </w:p>
    <w:p w:rsidR="00667599" w:rsidRPr="00B03242" w:rsidRDefault="00C1039C" w:rsidP="00E93318">
      <w:pPr>
        <w:numPr>
          <w:ilvl w:val="0"/>
          <w:numId w:val="5"/>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Name the type of education which does not involve reading and writing </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5</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xml:space="preserve">: The Christian community </w:t>
      </w:r>
    </w:p>
    <w:p w:rsidR="00667599" w:rsidRPr="00B03242" w:rsidRDefault="00C1039C">
      <w:pPr>
        <w:spacing w:after="0" w:line="276" w:lineRule="auto"/>
        <w:rPr>
          <w:rFonts w:ascii="Palatino Linotype" w:eastAsia="Arial Narrow" w:hAnsi="Palatino Linotype" w:cs="Arial Narrow"/>
          <w:b/>
          <w:bCs/>
          <w:color w:val="7030A0"/>
          <w:sz w:val="24"/>
          <w:szCs w:val="24"/>
        </w:rPr>
      </w:pPr>
      <w:r w:rsidRPr="00B03242">
        <w:rPr>
          <w:rFonts w:ascii="Palatino Linotype" w:eastAsia="Arial Narrow" w:hAnsi="Palatino Linotype" w:cs="Arial Narrow"/>
          <w:b/>
          <w:sz w:val="24"/>
          <w:szCs w:val="24"/>
        </w:rPr>
        <w:t>Lesson content</w:t>
      </w:r>
      <w:proofErr w:type="gramStart"/>
      <w:r w:rsidRPr="00B03242">
        <w:rPr>
          <w:rFonts w:ascii="Palatino Linotype" w:eastAsia="Arial Narrow" w:hAnsi="Palatino Linotype" w:cs="Arial Narrow"/>
          <w:b/>
          <w:sz w:val="24"/>
          <w:szCs w:val="24"/>
        </w:rPr>
        <w:t>:</w:t>
      </w:r>
      <w:r w:rsidRPr="00B03242">
        <w:rPr>
          <w:rFonts w:ascii="Palatino Linotype" w:eastAsia="Arial Narrow" w:hAnsi="Palatino Linotype" w:cs="Arial Narrow"/>
          <w:b/>
          <w:bCs/>
          <w:color w:val="7030A0"/>
          <w:sz w:val="24"/>
          <w:szCs w:val="24"/>
        </w:rPr>
        <w:t>Effects</w:t>
      </w:r>
      <w:proofErr w:type="gramEnd"/>
      <w:r w:rsidRPr="00B03242">
        <w:rPr>
          <w:rFonts w:ascii="Palatino Linotype" w:eastAsia="Arial Narrow" w:hAnsi="Palatino Linotype" w:cs="Arial Narrow"/>
          <w:b/>
          <w:bCs/>
          <w:color w:val="7030A0"/>
          <w:sz w:val="24"/>
          <w:szCs w:val="24"/>
        </w:rPr>
        <w:t xml:space="preserve"> of the Uganda martyrs on the growth of the church in Uganda </w:t>
      </w:r>
    </w:p>
    <w:p w:rsidR="00667599" w:rsidRPr="00B03242" w:rsidRDefault="00C1039C" w:rsidP="00E93318">
      <w:pPr>
        <w:numPr>
          <w:ilvl w:val="0"/>
          <w:numId w:val="6"/>
        </w:numPr>
        <w:spacing w:after="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Who is a </w:t>
      </w:r>
      <w:r w:rsidR="004C3557" w:rsidRPr="00B03242">
        <w:rPr>
          <w:rFonts w:ascii="Palatino Linotype" w:eastAsia="Arial Narrow" w:hAnsi="Palatino Linotype" w:cs="Arial Narrow"/>
          <w:sz w:val="24"/>
          <w:szCs w:val="24"/>
        </w:rPr>
        <w:t>martyr?</w:t>
      </w:r>
    </w:p>
    <w:p w:rsidR="00667599" w:rsidRPr="00B03242" w:rsidRDefault="00C1039C" w:rsidP="00E93318">
      <w:pPr>
        <w:numPr>
          <w:ilvl w:val="0"/>
          <w:numId w:val="6"/>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Give a brief history of the Uganda martyrs</w:t>
      </w:r>
    </w:p>
    <w:p w:rsidR="00667599" w:rsidRPr="00B03242" w:rsidRDefault="00C1039C" w:rsidP="00E93318">
      <w:pPr>
        <w:numPr>
          <w:ilvl w:val="0"/>
          <w:numId w:val="6"/>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 xml:space="preserve">The courage and faith of the Uganda martyrs helped to lay a strong foundation for the church in Uganda </w:t>
      </w:r>
    </w:p>
    <w:p w:rsidR="00667599" w:rsidRPr="00B03242" w:rsidRDefault="00C1039C" w:rsidP="00E93318">
      <w:pPr>
        <w:numPr>
          <w:ilvl w:val="0"/>
          <w:numId w:val="6"/>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The martyrs are remembered on every 3</w:t>
      </w:r>
      <w:r w:rsidRPr="00B03242">
        <w:rPr>
          <w:rFonts w:ascii="Palatino Linotype" w:eastAsia="Arial Narrow" w:hAnsi="Palatino Linotype" w:cs="Arial Narrow"/>
          <w:sz w:val="24"/>
          <w:szCs w:val="24"/>
          <w:vertAlign w:val="superscript"/>
        </w:rPr>
        <w:t>rd</w:t>
      </w:r>
      <w:r w:rsidRPr="00B03242">
        <w:rPr>
          <w:rFonts w:ascii="Palatino Linotype" w:eastAsia="Arial Narrow" w:hAnsi="Palatino Linotype" w:cs="Arial Narrow"/>
          <w:sz w:val="24"/>
          <w:szCs w:val="24"/>
        </w:rPr>
        <w:t xml:space="preserve"> day of June </w:t>
      </w:r>
    </w:p>
    <w:p w:rsidR="00667599" w:rsidRPr="00B03242" w:rsidRDefault="00C1039C" w:rsidP="00E93318">
      <w:pPr>
        <w:numPr>
          <w:ilvl w:val="0"/>
          <w:numId w:val="6"/>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Because of the Uganda martyrs Uganda became the first African country to host a pope John Paul VI who came to canonize the Uganda martyrs in 1969</w:t>
      </w:r>
    </w:p>
    <w:p w:rsidR="00667599" w:rsidRPr="00B03242" w:rsidRDefault="00C1039C" w:rsidP="00E93318">
      <w:pPr>
        <w:numPr>
          <w:ilvl w:val="0"/>
          <w:numId w:val="6"/>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story of the Uganda martyrs teaches the following </w:t>
      </w:r>
    </w:p>
    <w:p w:rsidR="00667599" w:rsidRPr="00B03242" w:rsidRDefault="00C1039C" w:rsidP="00E93318">
      <w:pPr>
        <w:numPr>
          <w:ilvl w:val="0"/>
          <w:numId w:val="6"/>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Christians suffer and sometimes die for their faith </w:t>
      </w:r>
    </w:p>
    <w:p w:rsidR="00667599" w:rsidRPr="00B03242" w:rsidRDefault="00C1039C" w:rsidP="00E93318">
      <w:pPr>
        <w:numPr>
          <w:ilvl w:val="0"/>
          <w:numId w:val="6"/>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When one dies for one’s faith, it strengthens the faith of others </w:t>
      </w:r>
    </w:p>
    <w:p w:rsidR="00667599" w:rsidRPr="00B03242" w:rsidRDefault="00C1039C" w:rsidP="00E93318">
      <w:pPr>
        <w:numPr>
          <w:ilvl w:val="0"/>
          <w:numId w:val="6"/>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A Christian does not fear for his Christian beliefs</w:t>
      </w:r>
    </w:p>
    <w:p w:rsidR="00667599" w:rsidRPr="00B03242" w:rsidRDefault="00C1039C">
      <w:p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Verse to remember: </w:t>
      </w:r>
      <w:r w:rsidRPr="00B03242">
        <w:rPr>
          <w:rFonts w:ascii="Palatino Linotype" w:eastAsia="Arial Narrow" w:hAnsi="Palatino Linotype" w:cs="Arial Narrow"/>
          <w:sz w:val="24"/>
          <w:szCs w:val="24"/>
        </w:rPr>
        <w:t>“For since we have become one with him, dying as he did, in the same way we shall be one with him by being raised to life as he was” Romans 6:5</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Evaluation </w:t>
      </w:r>
    </w:p>
    <w:p w:rsidR="00667599" w:rsidRPr="00B03242" w:rsidRDefault="00C1039C" w:rsidP="00E93318">
      <w:pPr>
        <w:numPr>
          <w:ilvl w:val="0"/>
          <w:numId w:val="7"/>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Who is a Christian martyr?</w:t>
      </w:r>
    </w:p>
    <w:p w:rsidR="00667599" w:rsidRPr="00B03242" w:rsidRDefault="00C1039C" w:rsidP="00E93318">
      <w:pPr>
        <w:numPr>
          <w:ilvl w:val="0"/>
          <w:numId w:val="7"/>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Name any three Uganda martyrs</w:t>
      </w:r>
    </w:p>
    <w:p w:rsidR="00667599" w:rsidRPr="00B03242" w:rsidRDefault="00C1039C" w:rsidP="00E93318">
      <w:pPr>
        <w:numPr>
          <w:ilvl w:val="0"/>
          <w:numId w:val="7"/>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Why is the 3</w:t>
      </w:r>
      <w:r w:rsidRPr="00B03242">
        <w:rPr>
          <w:rFonts w:ascii="Palatino Linotype" w:eastAsia="Arial Narrow" w:hAnsi="Palatino Linotype" w:cs="Arial Narrow"/>
          <w:sz w:val="24"/>
          <w:szCs w:val="24"/>
          <w:vertAlign w:val="superscript"/>
        </w:rPr>
        <w:t>rd</w:t>
      </w:r>
      <w:r w:rsidRPr="00B03242">
        <w:rPr>
          <w:rFonts w:ascii="Palatino Linotype" w:eastAsia="Arial Narrow" w:hAnsi="Palatino Linotype" w:cs="Arial Narrow"/>
          <w:sz w:val="24"/>
          <w:szCs w:val="24"/>
        </w:rPr>
        <w:t xml:space="preserve"> of June an important day of Christians in </w:t>
      </w:r>
      <w:r w:rsidR="004C3557" w:rsidRPr="00B03242">
        <w:rPr>
          <w:rFonts w:ascii="Palatino Linotype" w:eastAsia="Arial Narrow" w:hAnsi="Palatino Linotype" w:cs="Arial Narrow"/>
          <w:sz w:val="24"/>
          <w:szCs w:val="24"/>
        </w:rPr>
        <w:t>Uganda?</w:t>
      </w:r>
    </w:p>
    <w:p w:rsidR="00667599" w:rsidRPr="00B03242" w:rsidRDefault="00C1039C" w:rsidP="00E93318">
      <w:pPr>
        <w:numPr>
          <w:ilvl w:val="0"/>
          <w:numId w:val="7"/>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Where were most Uganda martyrs </w:t>
      </w:r>
      <w:r w:rsidR="004C3557" w:rsidRPr="00B03242">
        <w:rPr>
          <w:rFonts w:ascii="Palatino Linotype" w:eastAsia="Arial Narrow" w:hAnsi="Palatino Linotype" w:cs="Arial Narrow"/>
          <w:sz w:val="24"/>
          <w:szCs w:val="24"/>
        </w:rPr>
        <w:t>killed?</w:t>
      </w:r>
    </w:p>
    <w:p w:rsidR="00667599" w:rsidRPr="00B03242" w:rsidRDefault="00C1039C" w:rsidP="00E93318">
      <w:pPr>
        <w:numPr>
          <w:ilvl w:val="0"/>
          <w:numId w:val="7"/>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do Christians learn from the story of the Uganda martyrs </w:t>
      </w:r>
    </w:p>
    <w:p w:rsidR="00667599" w:rsidRPr="00B03242" w:rsidRDefault="00C1039C" w:rsidP="00E93318">
      <w:pPr>
        <w:numPr>
          <w:ilvl w:val="0"/>
          <w:numId w:val="7"/>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Why did Pope John Paul the IV visit Uganda in </w:t>
      </w:r>
      <w:r w:rsidR="004C3557" w:rsidRPr="00B03242">
        <w:rPr>
          <w:rFonts w:ascii="Palatino Linotype" w:eastAsia="Arial Narrow" w:hAnsi="Palatino Linotype" w:cs="Arial Narrow"/>
          <w:sz w:val="24"/>
          <w:szCs w:val="24"/>
        </w:rPr>
        <w:t>1969?</w:t>
      </w:r>
    </w:p>
    <w:p w:rsidR="00667599" w:rsidRPr="00B03242" w:rsidRDefault="00C1039C" w:rsidP="00E93318">
      <w:pPr>
        <w:numPr>
          <w:ilvl w:val="0"/>
          <w:numId w:val="7"/>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Which king of Uganda ordered the massive killing of the Christian martyrs</w:t>
      </w:r>
    </w:p>
    <w:p w:rsidR="00667599" w:rsidRPr="00B03242" w:rsidRDefault="00C1039C" w:rsidP="00E93318">
      <w:pPr>
        <w:numPr>
          <w:ilvl w:val="0"/>
          <w:numId w:val="7"/>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Who was the first Christian </w:t>
      </w:r>
      <w:r w:rsidR="004C3557" w:rsidRPr="00B03242">
        <w:rPr>
          <w:rFonts w:ascii="Palatino Linotype" w:eastAsia="Arial Narrow" w:hAnsi="Palatino Linotype" w:cs="Arial Narrow"/>
          <w:sz w:val="24"/>
          <w:szCs w:val="24"/>
        </w:rPr>
        <w:t>martyr?</w:t>
      </w:r>
    </w:p>
    <w:p w:rsidR="00667599" w:rsidRPr="00B03242" w:rsidRDefault="00C1039C" w:rsidP="00E93318">
      <w:pPr>
        <w:numPr>
          <w:ilvl w:val="0"/>
          <w:numId w:val="7"/>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Who was the first martyr in the </w:t>
      </w:r>
      <w:r w:rsidR="004C3557" w:rsidRPr="00B03242">
        <w:rPr>
          <w:rFonts w:ascii="Palatino Linotype" w:eastAsia="Arial Narrow" w:hAnsi="Palatino Linotype" w:cs="Arial Narrow"/>
          <w:sz w:val="24"/>
          <w:szCs w:val="24"/>
        </w:rPr>
        <w:t>Bible?</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6</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xml:space="preserve">: The Christian Community </w:t>
      </w:r>
    </w:p>
    <w:p w:rsidR="00667599" w:rsidRPr="00B03242" w:rsidRDefault="00C1039C">
      <w:pPr>
        <w:spacing w:after="0" w:line="276" w:lineRule="auto"/>
        <w:rPr>
          <w:rFonts w:ascii="Palatino Linotype" w:eastAsia="Arial Narrow" w:hAnsi="Palatino Linotype" w:cs="Arial Narrow"/>
          <w:color w:val="7030A0"/>
          <w:sz w:val="24"/>
          <w:szCs w:val="24"/>
        </w:rPr>
      </w:pPr>
      <w:r w:rsidRPr="00B03242">
        <w:rPr>
          <w:rFonts w:ascii="Palatino Linotype" w:eastAsia="Arial Narrow" w:hAnsi="Palatino Linotype" w:cs="Arial Narrow"/>
          <w:b/>
          <w:color w:val="7030A0"/>
          <w:sz w:val="24"/>
          <w:szCs w:val="24"/>
        </w:rPr>
        <w:t>Lesson content:</w:t>
      </w:r>
      <w:r w:rsidRPr="00B03242">
        <w:rPr>
          <w:rFonts w:ascii="Palatino Linotype" w:eastAsia="Arial Narrow" w:hAnsi="Palatino Linotype" w:cs="Arial Narrow"/>
          <w:color w:val="7030A0"/>
          <w:sz w:val="24"/>
          <w:szCs w:val="24"/>
        </w:rPr>
        <w:t xml:space="preserve"> Some Christian denominations in Uganda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 xml:space="preserve">There are different groups of Christian believers however they all believe in Jesus Christ as a savior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different groups of Christians are called denominations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Roman Catholic church (Has the biggest number of followers)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Church of Uganda (Has the 2</w:t>
      </w:r>
      <w:r w:rsidRPr="00B03242">
        <w:rPr>
          <w:rFonts w:ascii="Palatino Linotype" w:eastAsia="Arial Narrow" w:hAnsi="Palatino Linotype" w:cs="Arial Narrow"/>
          <w:sz w:val="24"/>
          <w:szCs w:val="24"/>
          <w:vertAlign w:val="superscript"/>
        </w:rPr>
        <w:t>nd</w:t>
      </w:r>
      <w:r w:rsidRPr="00B03242">
        <w:rPr>
          <w:rFonts w:ascii="Palatino Linotype" w:eastAsia="Arial Narrow" w:hAnsi="Palatino Linotype" w:cs="Arial Narrow"/>
          <w:sz w:val="24"/>
          <w:szCs w:val="24"/>
        </w:rPr>
        <w:t xml:space="preserve"> biggest number of followers)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Seventh Day Adventist church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Orthodox church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Pentecostal church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Baptist church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Presbyterian church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All churches have the same duty they bring back people to God. So we need to respect all churches </w:t>
      </w:r>
    </w:p>
    <w:p w:rsidR="00667599" w:rsidRPr="00B03242" w:rsidRDefault="00C1039C" w:rsidP="00E93318">
      <w:pPr>
        <w:numPr>
          <w:ilvl w:val="0"/>
          <w:numId w:val="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Verses to remember “All of you are Christ’s body and each one is part of it” (John 12:27)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Evaluation </w:t>
      </w:r>
    </w:p>
    <w:p w:rsidR="00667599" w:rsidRPr="00B03242" w:rsidRDefault="00C1039C" w:rsidP="00E93318">
      <w:pPr>
        <w:numPr>
          <w:ilvl w:val="0"/>
          <w:numId w:val="9"/>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List down any four Christian denominations in Uganda </w:t>
      </w:r>
    </w:p>
    <w:p w:rsidR="00667599" w:rsidRPr="00B03242" w:rsidRDefault="00C1039C" w:rsidP="00E93318">
      <w:pPr>
        <w:numPr>
          <w:ilvl w:val="0"/>
          <w:numId w:val="9"/>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Mention any four common beliefs for Christians </w:t>
      </w:r>
    </w:p>
    <w:p w:rsidR="00667599" w:rsidRPr="00B03242" w:rsidRDefault="00C1039C" w:rsidP="00E93318">
      <w:pPr>
        <w:numPr>
          <w:ilvl w:val="0"/>
          <w:numId w:val="9"/>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Write down any three symbols of a Christian family</w:t>
      </w:r>
    </w:p>
    <w:p w:rsidR="00667599" w:rsidRPr="00B03242" w:rsidRDefault="00C1039C" w:rsidP="00E93318">
      <w:pPr>
        <w:numPr>
          <w:ilvl w:val="0"/>
          <w:numId w:val="9"/>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Write in full UJCC</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7</w:t>
      </w:r>
    </w:p>
    <w:p w:rsidR="00667599" w:rsidRPr="00B03242" w:rsidRDefault="00C1039C">
      <w:pPr>
        <w:spacing w:after="0" w:line="276" w:lineRule="auto"/>
        <w:rPr>
          <w:rFonts w:ascii="Palatino Linotype" w:eastAsia="Arial Narrow" w:hAnsi="Palatino Linotype" w:cs="Arial Narrow"/>
          <w:bCs/>
          <w:sz w:val="24"/>
          <w:szCs w:val="24"/>
        </w:rPr>
      </w:pPr>
      <w:r w:rsidRPr="00B03242">
        <w:rPr>
          <w:rFonts w:ascii="Palatino Linotype" w:eastAsia="Arial Narrow" w:hAnsi="Palatino Linotype" w:cs="Arial Narrow"/>
          <w:bCs/>
          <w:sz w:val="24"/>
          <w:szCs w:val="24"/>
        </w:rPr>
        <w:t xml:space="preserve">Unit: Jesus our example in service </w:t>
      </w:r>
    </w:p>
    <w:p w:rsidR="00667599" w:rsidRPr="00B03242" w:rsidRDefault="00C1039C">
      <w:pPr>
        <w:spacing w:after="0" w:line="276" w:lineRule="auto"/>
        <w:rPr>
          <w:rFonts w:ascii="Palatino Linotype" w:eastAsia="Arial Narrow" w:hAnsi="Palatino Linotype" w:cs="Arial Narrow"/>
          <w:color w:val="7030A0"/>
          <w:sz w:val="24"/>
          <w:szCs w:val="24"/>
        </w:rPr>
      </w:pPr>
      <w:r w:rsidRPr="00B03242">
        <w:rPr>
          <w:rFonts w:ascii="Palatino Linotype" w:eastAsia="Arial Narrow" w:hAnsi="Palatino Linotype" w:cs="Arial Narrow"/>
          <w:b/>
          <w:color w:val="7030A0"/>
          <w:sz w:val="24"/>
          <w:szCs w:val="24"/>
        </w:rPr>
        <w:t>Lesson content:</w:t>
      </w:r>
      <w:r w:rsidRPr="00B03242">
        <w:rPr>
          <w:rFonts w:ascii="Palatino Linotype" w:eastAsia="Arial Narrow" w:hAnsi="Palatino Linotype" w:cs="Arial Narrow"/>
          <w:color w:val="7030A0"/>
          <w:sz w:val="24"/>
          <w:szCs w:val="24"/>
        </w:rPr>
        <w:t xml:space="preserve"> Some of the ways Jesus served others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Jesus spent his life serving others in many ways. Jesus wanted to be a living example of service to others</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way Jesus served others teaches us the following lessons </w:t>
      </w:r>
    </w:p>
    <w:p w:rsidR="00667599" w:rsidRPr="00B03242" w:rsidRDefault="00C1039C" w:rsidP="00E93318">
      <w:pPr>
        <w:numPr>
          <w:ilvl w:val="0"/>
          <w:numId w:val="10"/>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Being a leader is about serving others</w:t>
      </w:r>
    </w:p>
    <w:p w:rsidR="00667599" w:rsidRPr="00B03242" w:rsidRDefault="00C1039C" w:rsidP="00E93318">
      <w:pPr>
        <w:numPr>
          <w:ilvl w:val="0"/>
          <w:numId w:val="10"/>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 xml:space="preserve">Serving others is not easy but possible </w:t>
      </w:r>
    </w:p>
    <w:p w:rsidR="00667599" w:rsidRPr="00B03242" w:rsidRDefault="00C1039C" w:rsidP="00E93318">
      <w:pPr>
        <w:numPr>
          <w:ilvl w:val="0"/>
          <w:numId w:val="10"/>
        </w:numPr>
        <w:spacing w:after="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Service should be given ever to those who are younger than others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Examples of how Jesus served others </w:t>
      </w:r>
    </w:p>
    <w:p w:rsidR="00667599" w:rsidRPr="00B03242" w:rsidRDefault="00C1039C" w:rsidP="00E93318">
      <w:pPr>
        <w:numPr>
          <w:ilvl w:val="0"/>
          <w:numId w:val="11"/>
        </w:numPr>
        <w:spacing w:after="200" w:line="276" w:lineRule="auto"/>
        <w:ind w:left="450" w:hanging="45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Jesus at home (Luke 2:51 – 52) Jesus grew up as an obedient son to his parents. He did some activities like washing cleaning and fetching water</w:t>
      </w:r>
    </w:p>
    <w:p w:rsidR="00667599" w:rsidRPr="00B03242" w:rsidRDefault="00C1039C" w:rsidP="00E93318">
      <w:pPr>
        <w:numPr>
          <w:ilvl w:val="0"/>
          <w:numId w:val="11"/>
        </w:numPr>
        <w:spacing w:after="200" w:line="276" w:lineRule="auto"/>
        <w:ind w:left="450" w:hanging="45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Jesus taught and preached to others Mark 10:45 and Luke 4:15</w:t>
      </w:r>
    </w:p>
    <w:p w:rsidR="00667599" w:rsidRPr="00B03242" w:rsidRDefault="00C1039C" w:rsidP="00E93318">
      <w:pPr>
        <w:numPr>
          <w:ilvl w:val="0"/>
          <w:numId w:val="11"/>
        </w:numPr>
        <w:spacing w:after="200" w:line="276" w:lineRule="auto"/>
        <w:ind w:left="450" w:hanging="45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Jesus washed his disciples’ feet John 5:17</w:t>
      </w:r>
    </w:p>
    <w:p w:rsidR="00667599" w:rsidRPr="00B03242" w:rsidRDefault="00C1039C" w:rsidP="00E93318">
      <w:pPr>
        <w:numPr>
          <w:ilvl w:val="0"/>
          <w:numId w:val="11"/>
        </w:numPr>
        <w:spacing w:after="200" w:line="276" w:lineRule="auto"/>
        <w:ind w:left="450" w:hanging="45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Jesus healed the sick, the blind the lame the leaf, dumb and so on Mark 7:31 – 37</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Verse to remember: “I have set an example for you, so that you will do just what I have done for you John 13:15</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Evaluation </w:t>
      </w:r>
    </w:p>
    <w:p w:rsidR="00667599" w:rsidRPr="00B03242" w:rsidRDefault="00C1039C" w:rsidP="00E93318">
      <w:pPr>
        <w:numPr>
          <w:ilvl w:val="0"/>
          <w:numId w:val="1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What do we learn from the way Jesus served others?</w:t>
      </w:r>
    </w:p>
    <w:p w:rsidR="00667599" w:rsidRPr="00B03242" w:rsidRDefault="00C1039C" w:rsidP="00E93318">
      <w:pPr>
        <w:numPr>
          <w:ilvl w:val="0"/>
          <w:numId w:val="1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Draw a picture of Jesus washing the feet of his disciples </w:t>
      </w:r>
    </w:p>
    <w:p w:rsidR="00667599" w:rsidRPr="00B03242" w:rsidRDefault="00C1039C" w:rsidP="00E93318">
      <w:pPr>
        <w:numPr>
          <w:ilvl w:val="0"/>
          <w:numId w:val="1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are synagogues </w:t>
      </w:r>
    </w:p>
    <w:p w:rsidR="00667599" w:rsidRPr="00B03242" w:rsidRDefault="00C1039C" w:rsidP="00E93318">
      <w:pPr>
        <w:numPr>
          <w:ilvl w:val="0"/>
          <w:numId w:val="1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is lent for </w:t>
      </w:r>
      <w:r w:rsidR="004C3557" w:rsidRPr="00B03242">
        <w:rPr>
          <w:rFonts w:ascii="Palatino Linotype" w:eastAsia="Arial Narrow" w:hAnsi="Palatino Linotype" w:cs="Arial Narrow"/>
          <w:sz w:val="24"/>
          <w:szCs w:val="24"/>
        </w:rPr>
        <w:t>Christians?</w:t>
      </w:r>
    </w:p>
    <w:p w:rsidR="00667599" w:rsidRPr="00B03242" w:rsidRDefault="00C1039C" w:rsidP="00E93318">
      <w:pPr>
        <w:numPr>
          <w:ilvl w:val="0"/>
          <w:numId w:val="1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How long does lent take for Christians </w:t>
      </w:r>
    </w:p>
    <w:p w:rsidR="00667599" w:rsidRPr="00B03242" w:rsidRDefault="00C1039C" w:rsidP="00E93318">
      <w:pPr>
        <w:numPr>
          <w:ilvl w:val="0"/>
          <w:numId w:val="1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Who sent Jesus to the desert after his </w:t>
      </w:r>
      <w:r w:rsidR="004C3557" w:rsidRPr="00B03242">
        <w:rPr>
          <w:rFonts w:ascii="Palatino Linotype" w:eastAsia="Arial Narrow" w:hAnsi="Palatino Linotype" w:cs="Arial Narrow"/>
          <w:sz w:val="24"/>
          <w:szCs w:val="24"/>
        </w:rPr>
        <w:t>baptism?</w:t>
      </w:r>
    </w:p>
    <w:p w:rsidR="00667599" w:rsidRPr="00B03242" w:rsidRDefault="00C1039C" w:rsidP="00E93318">
      <w:pPr>
        <w:numPr>
          <w:ilvl w:val="0"/>
          <w:numId w:val="1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Mention three temptations the devil gave to Jesus in a desert</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8</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Unit: Jesus our example in service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color w:val="7030A0"/>
          <w:sz w:val="24"/>
          <w:szCs w:val="24"/>
        </w:rPr>
        <w:t>Lesson content: Specific examples of</w:t>
      </w:r>
      <w:r w:rsidRPr="00B03242">
        <w:rPr>
          <w:rFonts w:ascii="Palatino Linotype" w:eastAsia="Arial Narrow" w:hAnsi="Palatino Linotype" w:cs="Arial Narrow"/>
          <w:b/>
          <w:bCs/>
          <w:color w:val="7030A0"/>
          <w:sz w:val="24"/>
          <w:szCs w:val="24"/>
        </w:rPr>
        <w:t>good service in the community</w:t>
      </w:r>
    </w:p>
    <w:p w:rsidR="00667599" w:rsidRPr="00B03242" w:rsidRDefault="00C1039C" w:rsidP="00E93318">
      <w:pPr>
        <w:numPr>
          <w:ilvl w:val="0"/>
          <w:numId w:val="13"/>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Teaching </w:t>
      </w:r>
    </w:p>
    <w:p w:rsidR="00667599" w:rsidRPr="00B03242" w:rsidRDefault="00C1039C">
      <w:pPr>
        <w:spacing w:after="200" w:line="276" w:lineRule="auto"/>
        <w:ind w:left="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Teacher teaches pupils in school to behave </w:t>
      </w:r>
      <w:proofErr w:type="gramStart"/>
      <w:r w:rsidRPr="00B03242">
        <w:rPr>
          <w:rFonts w:ascii="Palatino Linotype" w:eastAsia="Arial Narrow" w:hAnsi="Palatino Linotype" w:cs="Arial Narrow"/>
          <w:sz w:val="24"/>
          <w:szCs w:val="24"/>
        </w:rPr>
        <w:t>well,</w:t>
      </w:r>
      <w:proofErr w:type="gramEnd"/>
      <w:r w:rsidRPr="00B03242">
        <w:rPr>
          <w:rFonts w:ascii="Palatino Linotype" w:eastAsia="Arial Narrow" w:hAnsi="Palatino Linotype" w:cs="Arial Narrow"/>
          <w:sz w:val="24"/>
          <w:szCs w:val="24"/>
        </w:rPr>
        <w:t xml:space="preserve"> they do a great service in the community</w:t>
      </w:r>
    </w:p>
    <w:p w:rsidR="00667599" w:rsidRPr="00B03242" w:rsidRDefault="00C1039C">
      <w:pPr>
        <w:spacing w:after="200" w:line="276" w:lineRule="auto"/>
        <w:ind w:left="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Jesus used parables to teach his listeners so that they could understand the message easily </w:t>
      </w:r>
    </w:p>
    <w:p w:rsidR="00667599" w:rsidRPr="00B03242" w:rsidRDefault="00C1039C">
      <w:pPr>
        <w:spacing w:after="200" w:line="276" w:lineRule="auto"/>
        <w:ind w:left="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 xml:space="preserve">Parables are stories that teach spiritual lessons </w:t>
      </w:r>
    </w:p>
    <w:p w:rsidR="00667599" w:rsidRPr="00B03242" w:rsidRDefault="00C1039C" w:rsidP="00E93318">
      <w:pPr>
        <w:numPr>
          <w:ilvl w:val="0"/>
          <w:numId w:val="1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Medical workers – they treat the sick </w:t>
      </w:r>
    </w:p>
    <w:p w:rsidR="00667599" w:rsidRPr="00B03242" w:rsidRDefault="00C1039C" w:rsidP="00E93318">
      <w:pPr>
        <w:numPr>
          <w:ilvl w:val="0"/>
          <w:numId w:val="1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Local council leaders</w:t>
      </w:r>
    </w:p>
    <w:p w:rsidR="00667599" w:rsidRPr="00B03242" w:rsidRDefault="00C1039C" w:rsidP="00E93318">
      <w:pPr>
        <w:numPr>
          <w:ilvl w:val="0"/>
          <w:numId w:val="1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police </w:t>
      </w:r>
    </w:p>
    <w:p w:rsidR="00667599" w:rsidRPr="00B03242" w:rsidRDefault="00C1039C" w:rsidP="00E93318">
      <w:pPr>
        <w:numPr>
          <w:ilvl w:val="0"/>
          <w:numId w:val="1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Carpenters </w:t>
      </w:r>
    </w:p>
    <w:p w:rsidR="00667599" w:rsidRPr="00B03242" w:rsidRDefault="00C1039C" w:rsidP="00E93318">
      <w:pPr>
        <w:numPr>
          <w:ilvl w:val="0"/>
          <w:numId w:val="1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Soldiers </w:t>
      </w:r>
    </w:p>
    <w:p w:rsidR="00667599" w:rsidRPr="00B03242" w:rsidRDefault="00C1039C" w:rsidP="00E93318">
      <w:pPr>
        <w:numPr>
          <w:ilvl w:val="0"/>
          <w:numId w:val="14"/>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Our parents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Evaluation </w:t>
      </w:r>
    </w:p>
    <w:p w:rsidR="00667599" w:rsidRPr="00B03242" w:rsidRDefault="00C1039C" w:rsidP="00E93318">
      <w:pPr>
        <w:numPr>
          <w:ilvl w:val="0"/>
          <w:numId w:val="15"/>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is a parable </w:t>
      </w:r>
    </w:p>
    <w:p w:rsidR="00667599" w:rsidRPr="00B03242" w:rsidRDefault="00C1039C" w:rsidP="00E93318">
      <w:pPr>
        <w:numPr>
          <w:ilvl w:val="0"/>
          <w:numId w:val="15"/>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Why are health workers </w:t>
      </w:r>
      <w:r w:rsidR="004C3557" w:rsidRPr="00B03242">
        <w:rPr>
          <w:rFonts w:ascii="Palatino Linotype" w:eastAsia="Arial Narrow" w:hAnsi="Palatino Linotype" w:cs="Arial Narrow"/>
          <w:sz w:val="24"/>
          <w:szCs w:val="24"/>
        </w:rPr>
        <w:t>important?</w:t>
      </w:r>
    </w:p>
    <w:p w:rsidR="00667599" w:rsidRPr="00B03242" w:rsidRDefault="00C1039C" w:rsidP="00E93318">
      <w:pPr>
        <w:numPr>
          <w:ilvl w:val="0"/>
          <w:numId w:val="15"/>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Why did Jesus preach using </w:t>
      </w:r>
      <w:r w:rsidR="004C3557" w:rsidRPr="00B03242">
        <w:rPr>
          <w:rFonts w:ascii="Palatino Linotype" w:eastAsia="Arial Narrow" w:hAnsi="Palatino Linotype" w:cs="Arial Narrow"/>
          <w:sz w:val="24"/>
          <w:szCs w:val="24"/>
        </w:rPr>
        <w:t>parables?</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9</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Unit: Jesus our example in service </w:t>
      </w:r>
    </w:p>
    <w:p w:rsidR="00667599" w:rsidRPr="00B03242" w:rsidRDefault="00C1039C">
      <w:pPr>
        <w:spacing w:after="0" w:line="276" w:lineRule="auto"/>
        <w:rPr>
          <w:rFonts w:ascii="Palatino Linotype" w:eastAsia="Arial Narrow" w:hAnsi="Palatino Linotype" w:cs="Arial Narrow"/>
          <w:bCs/>
          <w:color w:val="7030A0"/>
          <w:sz w:val="24"/>
          <w:szCs w:val="24"/>
        </w:rPr>
      </w:pPr>
      <w:r w:rsidRPr="00B03242">
        <w:rPr>
          <w:rFonts w:ascii="Palatino Linotype" w:eastAsia="Arial Narrow" w:hAnsi="Palatino Linotype" w:cs="Arial Narrow"/>
          <w:bCs/>
          <w:color w:val="7030A0"/>
          <w:sz w:val="24"/>
          <w:szCs w:val="24"/>
        </w:rPr>
        <w:t xml:space="preserve">Lesson content: Service we can do for others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As children we also need to look for ways of serving others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We need to serve our fell pupils, parents, relatives, </w:t>
      </w:r>
      <w:r w:rsidR="004C3557" w:rsidRPr="00B03242">
        <w:rPr>
          <w:rFonts w:ascii="Palatino Linotype" w:eastAsia="Arial Narrow" w:hAnsi="Palatino Linotype" w:cs="Arial Narrow"/>
          <w:sz w:val="24"/>
          <w:szCs w:val="24"/>
        </w:rPr>
        <w:t>neighbors</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As a child you can overcome the following services to your family school and community </w:t>
      </w:r>
    </w:p>
    <w:p w:rsidR="00667599" w:rsidRPr="00B03242" w:rsidRDefault="00C1039C" w:rsidP="00E93318">
      <w:pPr>
        <w:numPr>
          <w:ilvl w:val="0"/>
          <w:numId w:val="1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Washing utensils </w:t>
      </w:r>
    </w:p>
    <w:p w:rsidR="00667599" w:rsidRPr="00B03242" w:rsidRDefault="00C1039C" w:rsidP="00E93318">
      <w:pPr>
        <w:numPr>
          <w:ilvl w:val="0"/>
          <w:numId w:val="1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Sweeping the classroom</w:t>
      </w:r>
    </w:p>
    <w:p w:rsidR="00667599" w:rsidRPr="00B03242" w:rsidRDefault="00C1039C" w:rsidP="00E93318">
      <w:pPr>
        <w:numPr>
          <w:ilvl w:val="0"/>
          <w:numId w:val="1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Fetching water</w:t>
      </w:r>
    </w:p>
    <w:p w:rsidR="00667599" w:rsidRPr="00B03242" w:rsidRDefault="00C1039C" w:rsidP="00E93318">
      <w:pPr>
        <w:numPr>
          <w:ilvl w:val="0"/>
          <w:numId w:val="1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Helping he young old and disabled </w:t>
      </w:r>
    </w:p>
    <w:p w:rsidR="00667599" w:rsidRPr="00B03242" w:rsidRDefault="00C1039C" w:rsidP="00E93318">
      <w:pPr>
        <w:numPr>
          <w:ilvl w:val="0"/>
          <w:numId w:val="1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Grazing the animals</w:t>
      </w:r>
    </w:p>
    <w:p w:rsidR="00667599" w:rsidRPr="00B03242" w:rsidRDefault="00C1039C" w:rsidP="00E93318">
      <w:pPr>
        <w:numPr>
          <w:ilvl w:val="0"/>
          <w:numId w:val="1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Helping a blind person cross the road</w:t>
      </w:r>
    </w:p>
    <w:p w:rsidR="00667599" w:rsidRPr="00B03242" w:rsidRDefault="00C1039C" w:rsidP="00E93318">
      <w:pPr>
        <w:numPr>
          <w:ilvl w:val="0"/>
          <w:numId w:val="1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Sweep he headmasters office</w:t>
      </w:r>
    </w:p>
    <w:p w:rsidR="00667599" w:rsidRPr="00B03242" w:rsidRDefault="00C1039C" w:rsidP="00E93318">
      <w:pPr>
        <w:numPr>
          <w:ilvl w:val="0"/>
          <w:numId w:val="1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 xml:space="preserve">Cleaning and organizing the teachers’ table </w:t>
      </w:r>
    </w:p>
    <w:p w:rsidR="00667599" w:rsidRPr="00B03242" w:rsidRDefault="00C1039C">
      <w:pPr>
        <w:spacing w:after="20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Verse to remember: </w:t>
      </w:r>
      <w:r w:rsidRPr="00B03242">
        <w:rPr>
          <w:rFonts w:ascii="Palatino Linotype" w:eastAsia="Arial Narrow" w:hAnsi="Palatino Linotype" w:cs="Arial Narrow"/>
          <w:sz w:val="24"/>
          <w:szCs w:val="24"/>
        </w:rPr>
        <w:t>“Now that you k now this truth, how happy you will be put into practice John 13:17</w:t>
      </w:r>
    </w:p>
    <w:p w:rsidR="00667599" w:rsidRPr="00B03242" w:rsidRDefault="00C1039C">
      <w:pPr>
        <w:spacing w:after="20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Prayer: </w:t>
      </w:r>
      <w:r w:rsidRPr="00B03242">
        <w:rPr>
          <w:rFonts w:ascii="Palatino Linotype" w:eastAsia="Arial Narrow" w:hAnsi="Palatino Linotype" w:cs="Arial Narrow"/>
          <w:sz w:val="24"/>
          <w:szCs w:val="24"/>
        </w:rPr>
        <w:t xml:space="preserve">Dear </w:t>
      </w:r>
      <w:proofErr w:type="gramStart"/>
      <w:r w:rsidRPr="00B03242">
        <w:rPr>
          <w:rFonts w:ascii="Palatino Linotype" w:eastAsia="Arial Narrow" w:hAnsi="Palatino Linotype" w:cs="Arial Narrow"/>
          <w:sz w:val="24"/>
          <w:szCs w:val="24"/>
        </w:rPr>
        <w:t>lord God help</w:t>
      </w:r>
      <w:proofErr w:type="gramEnd"/>
      <w:r w:rsidRPr="00B03242">
        <w:rPr>
          <w:rFonts w:ascii="Palatino Linotype" w:eastAsia="Arial Narrow" w:hAnsi="Palatino Linotype" w:cs="Arial Narrow"/>
          <w:sz w:val="24"/>
          <w:szCs w:val="24"/>
        </w:rPr>
        <w:t xml:space="preserve"> me to have the love for serving others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Evaluation </w:t>
      </w:r>
    </w:p>
    <w:p w:rsidR="00667599" w:rsidRPr="00B03242" w:rsidRDefault="00C1039C" w:rsidP="00E93318">
      <w:pPr>
        <w:numPr>
          <w:ilvl w:val="0"/>
          <w:numId w:val="17"/>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Which service can a child offer at </w:t>
      </w:r>
      <w:r w:rsidR="004C3557" w:rsidRPr="00B03242">
        <w:rPr>
          <w:rFonts w:ascii="Palatino Linotype" w:eastAsia="Arial Narrow" w:hAnsi="Palatino Linotype" w:cs="Arial Narrow"/>
          <w:sz w:val="24"/>
          <w:szCs w:val="24"/>
        </w:rPr>
        <w:t>home?</w:t>
      </w:r>
    </w:p>
    <w:p w:rsidR="00667599" w:rsidRPr="00B03242" w:rsidRDefault="00C1039C" w:rsidP="00E93318">
      <w:pPr>
        <w:numPr>
          <w:ilvl w:val="0"/>
          <w:numId w:val="17"/>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Which service can you offer to your </w:t>
      </w:r>
      <w:r w:rsidR="004C3557" w:rsidRPr="00B03242">
        <w:rPr>
          <w:rFonts w:ascii="Palatino Linotype" w:eastAsia="Arial Narrow" w:hAnsi="Palatino Linotype" w:cs="Arial Narrow"/>
          <w:sz w:val="24"/>
          <w:szCs w:val="24"/>
        </w:rPr>
        <w:t>community?</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10</w:t>
      </w:r>
    </w:p>
    <w:p w:rsidR="00667599" w:rsidRPr="00B03242" w:rsidRDefault="00C1039C">
      <w:pPr>
        <w:spacing w:after="0" w:line="276" w:lineRule="auto"/>
        <w:rPr>
          <w:rFonts w:ascii="Palatino Linotype" w:eastAsia="Arial Narrow" w:hAnsi="Palatino Linotype" w:cs="Arial Narrow"/>
          <w:b/>
          <w:bCs/>
          <w:sz w:val="24"/>
          <w:szCs w:val="24"/>
        </w:rPr>
      </w:pPr>
      <w:r w:rsidRPr="00B03242">
        <w:rPr>
          <w:rFonts w:ascii="Palatino Linotype" w:eastAsia="Arial Narrow" w:hAnsi="Palatino Linotype" w:cs="Arial Narrow"/>
          <w:b/>
          <w:bCs/>
          <w:sz w:val="24"/>
          <w:szCs w:val="24"/>
        </w:rPr>
        <w:t>Unit: Voluntary service in response to God’s love</w:t>
      </w:r>
    </w:p>
    <w:p w:rsidR="00667599" w:rsidRPr="00B03242" w:rsidRDefault="00C1039C">
      <w:pPr>
        <w:spacing w:after="0" w:line="276" w:lineRule="auto"/>
        <w:rPr>
          <w:rFonts w:ascii="Palatino Linotype" w:eastAsia="Arial Narrow" w:hAnsi="Palatino Linotype" w:cs="Arial Narrow"/>
          <w:b/>
          <w:bCs/>
          <w:color w:val="7030A0"/>
          <w:sz w:val="24"/>
          <w:szCs w:val="24"/>
        </w:rPr>
      </w:pPr>
      <w:r w:rsidRPr="00B03242">
        <w:rPr>
          <w:rFonts w:ascii="Palatino Linotype" w:eastAsia="Arial Narrow" w:hAnsi="Palatino Linotype" w:cs="Arial Narrow"/>
          <w:b/>
          <w:bCs/>
          <w:color w:val="7030A0"/>
          <w:sz w:val="24"/>
          <w:szCs w:val="24"/>
        </w:rPr>
        <w:t>Lesson content: The meaning of voluntary service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Voluntary </w:t>
      </w:r>
      <w:proofErr w:type="gramStart"/>
      <w:r w:rsidRPr="00B03242">
        <w:rPr>
          <w:rFonts w:ascii="Palatino Linotype" w:eastAsia="Arial Narrow" w:hAnsi="Palatino Linotype" w:cs="Arial Narrow"/>
          <w:sz w:val="24"/>
          <w:szCs w:val="24"/>
        </w:rPr>
        <w:t>service are</w:t>
      </w:r>
      <w:proofErr w:type="gramEnd"/>
      <w:r w:rsidRPr="00B03242">
        <w:rPr>
          <w:rFonts w:ascii="Palatino Linotype" w:eastAsia="Arial Narrow" w:hAnsi="Palatino Linotype" w:cs="Arial Narrow"/>
          <w:sz w:val="24"/>
          <w:szCs w:val="24"/>
        </w:rPr>
        <w:t xml:space="preserve"> free benefits provided to people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When one does a piece of work on his or her own without any pay that is called voluntary service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Examples of free services in the bible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The story of the Good Samaritan (Luke 10:30 – 35</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Examples of free services in the church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Cleaning the compound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Washing the flow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Grass hutching the church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Directing (ushering people where to sit)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Verse to remember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“But you brothers must not become tried of doing good” Thessalonians 2:23 organizations that help in offering voluntary services in our community are Red cross, TASO, UWESO, World Vision </w:t>
      </w:r>
      <w:r w:rsidR="0060757B" w:rsidRPr="00B03242">
        <w:rPr>
          <w:rFonts w:ascii="Palatino Linotype" w:eastAsia="Arial Narrow" w:hAnsi="Palatino Linotype" w:cs="Arial Narrow"/>
          <w:sz w:val="24"/>
          <w:szCs w:val="24"/>
        </w:rPr>
        <w:t>etc.</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Evaluation </w:t>
      </w:r>
    </w:p>
    <w:p w:rsidR="00667599" w:rsidRPr="00B03242" w:rsidRDefault="00C1039C" w:rsidP="00E93318">
      <w:pPr>
        <w:numPr>
          <w:ilvl w:val="0"/>
          <w:numId w:val="1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Name any one duty of the following organizations</w:t>
      </w:r>
    </w:p>
    <w:p w:rsidR="00667599" w:rsidRPr="00B03242" w:rsidRDefault="00C1039C" w:rsidP="00E93318">
      <w:pPr>
        <w:numPr>
          <w:ilvl w:val="0"/>
          <w:numId w:val="1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TASO</w:t>
      </w:r>
    </w:p>
    <w:p w:rsidR="00667599" w:rsidRPr="00B03242" w:rsidRDefault="00C1039C" w:rsidP="00E93318">
      <w:pPr>
        <w:numPr>
          <w:ilvl w:val="0"/>
          <w:numId w:val="1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UWESO</w:t>
      </w:r>
    </w:p>
    <w:p w:rsidR="00667599" w:rsidRPr="00B03242" w:rsidRDefault="00C1039C" w:rsidP="00E93318">
      <w:pPr>
        <w:numPr>
          <w:ilvl w:val="0"/>
          <w:numId w:val="1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World Vision </w:t>
      </w:r>
    </w:p>
    <w:p w:rsidR="00667599" w:rsidRPr="00B03242" w:rsidRDefault="00C1039C" w:rsidP="00E93318">
      <w:pPr>
        <w:numPr>
          <w:ilvl w:val="0"/>
          <w:numId w:val="18"/>
        </w:numPr>
        <w:spacing w:after="200" w:line="276" w:lineRule="auto"/>
        <w:ind w:left="720" w:hanging="72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do we get from God when we serve </w:t>
      </w:r>
      <w:r w:rsidR="0060757B" w:rsidRPr="00B03242">
        <w:rPr>
          <w:rFonts w:ascii="Palatino Linotype" w:eastAsia="Arial Narrow" w:hAnsi="Palatino Linotype" w:cs="Arial Narrow"/>
          <w:sz w:val="24"/>
          <w:szCs w:val="24"/>
        </w:rPr>
        <w:t>others?</w:t>
      </w:r>
    </w:p>
    <w:p w:rsidR="00667599" w:rsidRPr="00B03242" w:rsidRDefault="00C1039C">
      <w:pPr>
        <w:spacing w:after="0" w:line="276" w:lineRule="auto"/>
        <w:jc w:val="center"/>
        <w:rPr>
          <w:rFonts w:ascii="Palatino Linotype" w:eastAsia="Arial Narrow" w:hAnsi="Palatino Linotype" w:cs="Arial Narrow"/>
          <w:b/>
          <w:sz w:val="24"/>
          <w:szCs w:val="24"/>
          <w:u w:val="single"/>
        </w:rPr>
      </w:pPr>
      <w:r w:rsidRPr="00B03242">
        <w:rPr>
          <w:rFonts w:ascii="Palatino Linotype" w:eastAsia="Arial Narrow" w:hAnsi="Palatino Linotype" w:cs="Arial Narrow"/>
          <w:b/>
          <w:sz w:val="24"/>
          <w:szCs w:val="24"/>
          <w:u w:val="single"/>
        </w:rPr>
        <w:lastRenderedPageBreak/>
        <w:t xml:space="preserve">LESSON NOTES TERM III </w:t>
      </w:r>
      <w:bookmarkStart w:id="37" w:name="_GoBack"/>
      <w:bookmarkEnd w:id="37"/>
    </w:p>
    <w:p w:rsidR="00667599" w:rsidRPr="00B50FA6" w:rsidRDefault="00C1039C">
      <w:pPr>
        <w:spacing w:after="0" w:line="276" w:lineRule="auto"/>
        <w:rPr>
          <w:rFonts w:ascii="Palatino Linotype" w:eastAsia="Arial Narrow" w:hAnsi="Palatino Linotype" w:cs="Arial Narrow"/>
          <w:b/>
          <w:color w:val="FF0000"/>
          <w:sz w:val="24"/>
          <w:szCs w:val="24"/>
        </w:rPr>
      </w:pPr>
      <w:r w:rsidRPr="00B50FA6">
        <w:rPr>
          <w:rFonts w:ascii="Palatino Linotype" w:eastAsia="Arial Narrow" w:hAnsi="Palatino Linotype" w:cs="Arial Narrow"/>
          <w:b/>
          <w:color w:val="FF0000"/>
          <w:sz w:val="24"/>
          <w:szCs w:val="24"/>
        </w:rPr>
        <w:t xml:space="preserve">Lesson 1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Unit:</w:t>
      </w:r>
    </w:p>
    <w:p w:rsidR="00667599" w:rsidRPr="00B50FA6"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Lesson content:</w:t>
      </w:r>
      <w:r w:rsidRPr="00B03242">
        <w:rPr>
          <w:rFonts w:ascii="Palatino Linotype" w:eastAsia="Arial Narrow" w:hAnsi="Palatino Linotype" w:cs="Arial Narrow"/>
          <w:sz w:val="24"/>
          <w:szCs w:val="24"/>
        </w:rPr>
        <w:t xml:space="preserve"> </w:t>
      </w:r>
      <w:r w:rsidR="00B50FA6" w:rsidRPr="00B50FA6">
        <w:rPr>
          <w:rFonts w:ascii="Palatino Linotype" w:eastAsia="Arial Narrow" w:hAnsi="Palatino Linotype" w:cs="Arial Narrow"/>
          <w:b/>
          <w:sz w:val="24"/>
          <w:szCs w:val="24"/>
        </w:rPr>
        <w:t xml:space="preserve">THE MEANING OF PEACE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Peace is the state of being in perfect happiness and joy with God and other people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Peace brings harmony and friendship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In John 14:27 Jesus says “Peace is what I live with you” it is my own peace that I give”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Our response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Peace is God given. God’s peace is beyond our understanding. </w:t>
      </w:r>
      <w:r w:rsidR="0060757B" w:rsidRPr="00B03242">
        <w:rPr>
          <w:rFonts w:ascii="Palatino Linotype" w:eastAsia="Arial Narrow" w:hAnsi="Palatino Linotype" w:cs="Arial Narrow"/>
          <w:sz w:val="24"/>
          <w:szCs w:val="24"/>
        </w:rPr>
        <w:t>However,</w:t>
      </w:r>
      <w:r w:rsidRPr="00B03242">
        <w:rPr>
          <w:rFonts w:ascii="Palatino Linotype" w:eastAsia="Arial Narrow" w:hAnsi="Palatino Linotype" w:cs="Arial Narrow"/>
          <w:sz w:val="24"/>
          <w:szCs w:val="24"/>
        </w:rPr>
        <w:t xml:space="preserve"> one got that peace keeps your hearts and minds safe in Jesus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Verse to </w:t>
      </w:r>
      <w:r w:rsidR="00AE304A" w:rsidRPr="00B03242">
        <w:rPr>
          <w:rFonts w:ascii="Palatino Linotype" w:eastAsia="Arial Narrow" w:hAnsi="Palatino Linotype" w:cs="Arial Narrow"/>
          <w:b/>
          <w:sz w:val="24"/>
          <w:szCs w:val="24"/>
        </w:rPr>
        <w:t>remember:</w:t>
      </w:r>
      <w:r w:rsidR="00AE304A" w:rsidRPr="00B03242">
        <w:rPr>
          <w:rFonts w:ascii="Palatino Linotype" w:eastAsia="Arial Narrow" w:hAnsi="Palatino Linotype" w:cs="Arial Narrow"/>
          <w:sz w:val="24"/>
          <w:szCs w:val="24"/>
        </w:rPr>
        <w:t xml:space="preserve"> “</w:t>
      </w:r>
      <w:r w:rsidRPr="00B03242">
        <w:rPr>
          <w:rFonts w:ascii="Palatino Linotype" w:eastAsia="Arial Narrow" w:hAnsi="Palatino Linotype" w:cs="Arial Narrow"/>
          <w:sz w:val="24"/>
          <w:szCs w:val="24"/>
        </w:rPr>
        <w:t>Happy are those who work for peace. God will call them his children” Mathew 5:9</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Prayer </w:t>
      </w:r>
    </w:p>
    <w:p w:rsidR="00667599" w:rsidRPr="00B03242" w:rsidRDefault="00772851">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Oh,</w:t>
      </w:r>
      <w:r w:rsidR="00C1039C" w:rsidRPr="00B03242">
        <w:rPr>
          <w:rFonts w:ascii="Palatino Linotype" w:eastAsia="Arial Narrow" w:hAnsi="Palatino Linotype" w:cs="Arial Narrow"/>
          <w:sz w:val="24"/>
          <w:szCs w:val="24"/>
        </w:rPr>
        <w:t xml:space="preserve"> Jesus Christ bring real peace to our hearts</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Help all Ugandans live together peacefully. Bring peace to the entire world Amen</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Activity </w:t>
      </w:r>
    </w:p>
    <w:p w:rsidR="00667599" w:rsidRPr="00B03242" w:rsidRDefault="00C1039C" w:rsidP="00E93318">
      <w:pPr>
        <w:numPr>
          <w:ilvl w:val="0"/>
          <w:numId w:val="19"/>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What is peace</w:t>
      </w:r>
    </w:p>
    <w:p w:rsidR="00667599" w:rsidRPr="00B03242" w:rsidRDefault="00C1039C" w:rsidP="00E93318">
      <w:pPr>
        <w:numPr>
          <w:ilvl w:val="0"/>
          <w:numId w:val="19"/>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How did Adam and Eve destroy man’s peace </w:t>
      </w:r>
      <w:r w:rsidR="00772851" w:rsidRPr="00B03242">
        <w:rPr>
          <w:rFonts w:ascii="Palatino Linotype" w:eastAsia="Arial Narrow" w:hAnsi="Palatino Linotype" w:cs="Arial Narrow"/>
          <w:sz w:val="24"/>
          <w:szCs w:val="24"/>
        </w:rPr>
        <w:t>with</w:t>
      </w:r>
      <w:r w:rsidRPr="00B03242">
        <w:rPr>
          <w:rFonts w:ascii="Palatino Linotype" w:eastAsia="Arial Narrow" w:hAnsi="Palatino Linotype" w:cs="Arial Narrow"/>
          <w:sz w:val="24"/>
          <w:szCs w:val="24"/>
        </w:rPr>
        <w:t xml:space="preserve"> God </w:t>
      </w:r>
    </w:p>
    <w:p w:rsidR="00667599" w:rsidRPr="00B03242" w:rsidRDefault="00C1039C" w:rsidP="00E93318">
      <w:pPr>
        <w:numPr>
          <w:ilvl w:val="0"/>
          <w:numId w:val="19"/>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How can peace lead to development in a </w:t>
      </w:r>
      <w:r w:rsidR="00772851" w:rsidRPr="00B03242">
        <w:rPr>
          <w:rFonts w:ascii="Palatino Linotype" w:eastAsia="Arial Narrow" w:hAnsi="Palatino Linotype" w:cs="Arial Narrow"/>
          <w:sz w:val="24"/>
          <w:szCs w:val="24"/>
        </w:rPr>
        <w:t>community?</w:t>
      </w:r>
    </w:p>
    <w:p w:rsidR="00667599" w:rsidRPr="00B03242" w:rsidRDefault="00C1039C" w:rsidP="00E93318">
      <w:pPr>
        <w:numPr>
          <w:ilvl w:val="0"/>
          <w:numId w:val="19"/>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How are laws useful to people in our community </w:t>
      </w:r>
    </w:p>
    <w:p w:rsidR="00667599" w:rsidRPr="00B50FA6" w:rsidRDefault="00C1039C">
      <w:pPr>
        <w:spacing w:after="0" w:line="276" w:lineRule="auto"/>
        <w:rPr>
          <w:rFonts w:ascii="Palatino Linotype" w:eastAsia="Arial Narrow" w:hAnsi="Palatino Linotype" w:cs="Arial Narrow"/>
          <w:b/>
          <w:color w:val="FF0000"/>
          <w:sz w:val="24"/>
          <w:szCs w:val="24"/>
        </w:rPr>
      </w:pPr>
      <w:r w:rsidRPr="00B50FA6">
        <w:rPr>
          <w:rFonts w:ascii="Palatino Linotype" w:eastAsia="Arial Narrow" w:hAnsi="Palatino Linotype" w:cs="Arial Narrow"/>
          <w:b/>
          <w:color w:val="FF0000"/>
          <w:sz w:val="24"/>
          <w:szCs w:val="24"/>
        </w:rPr>
        <w:t>Lesson 2</w:t>
      </w:r>
    </w:p>
    <w:p w:rsidR="00667599" w:rsidRPr="00B50FA6" w:rsidRDefault="00C1039C">
      <w:pPr>
        <w:spacing w:after="0" w:line="276" w:lineRule="auto"/>
        <w:rPr>
          <w:rFonts w:ascii="Palatino Linotype" w:eastAsia="Arial Narrow" w:hAnsi="Palatino Linotype" w:cs="Arial Narrow"/>
          <w:b/>
          <w:sz w:val="24"/>
          <w:szCs w:val="24"/>
        </w:rPr>
      </w:pPr>
      <w:r w:rsidRPr="00B50FA6">
        <w:rPr>
          <w:rFonts w:ascii="Palatino Linotype" w:eastAsia="Arial Narrow" w:hAnsi="Palatino Linotype" w:cs="Arial Narrow"/>
          <w:b/>
          <w:sz w:val="24"/>
          <w:szCs w:val="24"/>
        </w:rPr>
        <w:t>Unit: peace</w:t>
      </w:r>
    </w:p>
    <w:p w:rsidR="00667599" w:rsidRPr="00B50FA6" w:rsidRDefault="00C1039C">
      <w:pPr>
        <w:spacing w:after="0" w:line="276" w:lineRule="auto"/>
        <w:rPr>
          <w:rFonts w:ascii="Palatino Linotype" w:eastAsia="Arial Narrow" w:hAnsi="Palatino Linotype" w:cs="Arial Narrow"/>
          <w:b/>
          <w:sz w:val="24"/>
          <w:szCs w:val="24"/>
        </w:rPr>
      </w:pPr>
      <w:r w:rsidRPr="00B50FA6">
        <w:rPr>
          <w:rFonts w:ascii="Palatino Linotype" w:eastAsia="Arial Narrow" w:hAnsi="Palatino Linotype" w:cs="Arial Narrow"/>
          <w:b/>
          <w:sz w:val="24"/>
          <w:szCs w:val="24"/>
        </w:rPr>
        <w:t>Lesson content: Traditional ways of keeping and restoring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Peace was highly valued in every society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Activities which showed peace include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Celebrations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Thanks giving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Sacrifices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Local games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Eating and working together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Exchanging visits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Child naming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 xml:space="preserve">Circumcision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Initiation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Funeral rites </w:t>
      </w:r>
    </w:p>
    <w:p w:rsidR="00667599" w:rsidRPr="00B03242" w:rsidRDefault="00C1039C">
      <w:pPr>
        <w:spacing w:after="0" w:line="276" w:lineRule="auto"/>
        <w:rPr>
          <w:rFonts w:ascii="Palatino Linotype" w:eastAsia="Arial Narrow" w:hAnsi="Palatino Linotype" w:cs="Arial Narrow"/>
          <w:sz w:val="24"/>
          <w:szCs w:val="24"/>
        </w:rPr>
      </w:pPr>
      <w:proofErr w:type="gramStart"/>
      <w:r w:rsidRPr="00B03242">
        <w:rPr>
          <w:rFonts w:ascii="Palatino Linotype" w:eastAsia="Arial Narrow" w:hAnsi="Palatino Linotype" w:cs="Arial Narrow"/>
          <w:sz w:val="24"/>
          <w:szCs w:val="24"/>
        </w:rPr>
        <w:t xml:space="preserve">Weddings </w:t>
      </w:r>
      <w:r w:rsidR="00AA364A" w:rsidRPr="00B03242">
        <w:rPr>
          <w:rFonts w:ascii="Palatino Linotype" w:eastAsia="Arial Narrow" w:hAnsi="Palatino Linotype" w:cs="Arial Narrow"/>
          <w:sz w:val="24"/>
          <w:szCs w:val="24"/>
        </w:rPr>
        <w:t>etc.</w:t>
      </w:r>
      <w:proofErr w:type="gramEnd"/>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It is though such activities that Africans expressed their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Traditional ways of keeping peace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Peace is valuable and kept in the following ways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Praying to God for him to keep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Keeping God’s commandments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Keeping national laws</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Listening to each other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Respecting each other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Loving everybody in the community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Similar ways of restoring peace can be seen in the bible 1</w:t>
      </w:r>
      <w:r w:rsidRPr="00B03242">
        <w:rPr>
          <w:rFonts w:ascii="Palatino Linotype" w:eastAsia="Arial Narrow" w:hAnsi="Palatino Linotype" w:cs="Arial Narrow"/>
          <w:sz w:val="24"/>
          <w:szCs w:val="24"/>
          <w:vertAlign w:val="superscript"/>
        </w:rPr>
        <w:t>st</w:t>
      </w:r>
      <w:r w:rsidRPr="00B03242">
        <w:rPr>
          <w:rFonts w:ascii="Palatino Linotype" w:eastAsia="Arial Narrow" w:hAnsi="Palatino Linotype" w:cs="Arial Narrow"/>
          <w:sz w:val="24"/>
          <w:szCs w:val="24"/>
        </w:rPr>
        <w:t xml:space="preserve"> Samuel 25:1 – 36</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Exercise </w:t>
      </w:r>
    </w:p>
    <w:p w:rsidR="00667599" w:rsidRPr="00B03242" w:rsidRDefault="00C1039C" w:rsidP="00E93318">
      <w:pPr>
        <w:numPr>
          <w:ilvl w:val="0"/>
          <w:numId w:val="20"/>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List down any four traditional activities which showed peace</w:t>
      </w:r>
    </w:p>
    <w:p w:rsidR="00667599" w:rsidRPr="00B03242" w:rsidRDefault="00C1039C" w:rsidP="00E93318">
      <w:pPr>
        <w:numPr>
          <w:ilvl w:val="0"/>
          <w:numId w:val="20"/>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Name any four ways of keeping peace</w:t>
      </w:r>
    </w:p>
    <w:p w:rsidR="00667599" w:rsidRPr="00B03242" w:rsidRDefault="00AA364A">
      <w:pPr>
        <w:tabs>
          <w:tab w:val="left" w:pos="0"/>
        </w:tabs>
        <w:spacing w:after="20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Prayer: Dear</w:t>
      </w:r>
      <w:r w:rsidR="00C1039C" w:rsidRPr="00B03242">
        <w:rPr>
          <w:rFonts w:ascii="Palatino Linotype" w:eastAsia="Arial Narrow" w:hAnsi="Palatino Linotype" w:cs="Arial Narrow"/>
          <w:sz w:val="24"/>
          <w:szCs w:val="24"/>
        </w:rPr>
        <w:t xml:space="preserve"> lord help me to keep peace and when it breaks down guide us on how to restore it Amen</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3</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Lesson content:</w:t>
      </w:r>
      <w:r w:rsidRPr="00B03242">
        <w:rPr>
          <w:rFonts w:ascii="Palatino Linotype" w:eastAsia="Arial Narrow" w:hAnsi="Palatino Linotype" w:cs="Arial Narrow"/>
          <w:sz w:val="24"/>
          <w:szCs w:val="24"/>
        </w:rPr>
        <w:t xml:space="preserve"> </w:t>
      </w:r>
      <w:r w:rsidRPr="00B50FA6">
        <w:rPr>
          <w:rFonts w:ascii="Palatino Linotype" w:eastAsia="Arial Narrow" w:hAnsi="Palatino Linotype" w:cs="Arial Narrow"/>
          <w:b/>
          <w:sz w:val="24"/>
          <w:szCs w:val="24"/>
        </w:rPr>
        <w:t>Traditional ways of bring (restoring)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Paying fines</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Asking for forgiveness</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Reconciliation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Cleaning through sacrifices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Hand shaking and hugging in friendship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Sharing a meal or drink</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Taking herbal medicine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Moving from unpeaceful to peaceful places</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Our response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We can’t have development unless there is peace</w:t>
      </w:r>
    </w:p>
    <w:p w:rsidR="00667599" w:rsidRPr="00B03242" w:rsidRDefault="00623AD2">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Therefore,</w:t>
      </w:r>
      <w:r w:rsidR="00C1039C" w:rsidRPr="00B03242">
        <w:rPr>
          <w:rFonts w:ascii="Palatino Linotype" w:eastAsia="Arial Narrow" w:hAnsi="Palatino Linotype" w:cs="Arial Narrow"/>
          <w:sz w:val="24"/>
          <w:szCs w:val="24"/>
        </w:rPr>
        <w:t xml:space="preserve"> we should all try to keep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lastRenderedPageBreak/>
        <w:t xml:space="preserve">Verse to remember: </w:t>
      </w:r>
      <w:r w:rsidRPr="00B03242">
        <w:rPr>
          <w:rFonts w:ascii="Palatino Linotype" w:eastAsia="Arial Narrow" w:hAnsi="Palatino Linotype" w:cs="Arial Narrow"/>
          <w:sz w:val="24"/>
          <w:szCs w:val="24"/>
        </w:rPr>
        <w:t>“Do everything possible on your part to live in peace with everybody” Romans 12:8</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Activity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Suggest any four traditional ways of restoring peace </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4</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Lesson content:</w:t>
      </w:r>
      <w:r w:rsidRPr="00B03242">
        <w:rPr>
          <w:rFonts w:ascii="Palatino Linotype" w:eastAsia="Arial Narrow" w:hAnsi="Palatino Linotype" w:cs="Arial Narrow"/>
          <w:sz w:val="24"/>
          <w:szCs w:val="24"/>
        </w:rPr>
        <w:t xml:space="preserve"> </w:t>
      </w:r>
      <w:r w:rsidRPr="00B50FA6">
        <w:rPr>
          <w:rFonts w:ascii="Palatino Linotype" w:eastAsia="Arial Narrow" w:hAnsi="Palatino Linotype" w:cs="Arial Narrow"/>
          <w:b/>
          <w:sz w:val="24"/>
          <w:szCs w:val="24"/>
        </w:rPr>
        <w:t xml:space="preserve">Peacemaking in the bible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God promised peace to those who believe in him. In order to have peace of God we must have faith in him and his son Jesus Christ</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The bible names many ways of making peace with God e.g. in Leviticus 2:3 – 20 God gave us several promises</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God tells us that if we live according to his laws and </w:t>
      </w:r>
      <w:r w:rsidR="00623AD2" w:rsidRPr="00B03242">
        <w:rPr>
          <w:rFonts w:ascii="Palatino Linotype" w:eastAsia="Arial Narrow" w:hAnsi="Palatino Linotype" w:cs="Arial Narrow"/>
          <w:sz w:val="24"/>
          <w:szCs w:val="24"/>
        </w:rPr>
        <w:t>commandments,</w:t>
      </w:r>
      <w:r w:rsidRPr="00B03242">
        <w:rPr>
          <w:rFonts w:ascii="Palatino Linotype" w:eastAsia="Arial Narrow" w:hAnsi="Palatino Linotype" w:cs="Arial Narrow"/>
          <w:sz w:val="24"/>
          <w:szCs w:val="24"/>
        </w:rPr>
        <w:t xml:space="preserve"> he would do the following </w:t>
      </w:r>
    </w:p>
    <w:p w:rsidR="00667599" w:rsidRPr="00B03242" w:rsidRDefault="00C1039C" w:rsidP="00E93318">
      <w:pPr>
        <w:numPr>
          <w:ilvl w:val="0"/>
          <w:numId w:val="21"/>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Make us live safely in our land</w:t>
      </w:r>
    </w:p>
    <w:p w:rsidR="00667599" w:rsidRPr="00B03242" w:rsidRDefault="00C1039C" w:rsidP="00E93318">
      <w:pPr>
        <w:numPr>
          <w:ilvl w:val="0"/>
          <w:numId w:val="21"/>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Give us peace in our land </w:t>
      </w:r>
    </w:p>
    <w:p w:rsidR="00667599" w:rsidRPr="00B03242" w:rsidRDefault="00C1039C" w:rsidP="00E93318">
      <w:pPr>
        <w:numPr>
          <w:ilvl w:val="0"/>
          <w:numId w:val="21"/>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Enable us worship without being afraid of anyone </w:t>
      </w:r>
    </w:p>
    <w:p w:rsidR="00667599" w:rsidRPr="00B03242" w:rsidRDefault="00C1039C" w:rsidP="00E93318">
      <w:pPr>
        <w:numPr>
          <w:ilvl w:val="0"/>
          <w:numId w:val="21"/>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Stop all wars</w:t>
      </w:r>
    </w:p>
    <w:p w:rsidR="00667599" w:rsidRPr="00B03242" w:rsidRDefault="00C1039C" w:rsidP="00E93318">
      <w:pPr>
        <w:numPr>
          <w:ilvl w:val="0"/>
          <w:numId w:val="21"/>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Make us prosperous </w:t>
      </w:r>
    </w:p>
    <w:p w:rsidR="00667599" w:rsidRPr="00B03242" w:rsidRDefault="00B50FA6">
      <w:pPr>
        <w:spacing w:after="0" w:line="276" w:lineRule="auto"/>
        <w:rPr>
          <w:rFonts w:ascii="Palatino Linotype" w:eastAsia="Arial Narrow" w:hAnsi="Palatino Linotype" w:cs="Arial Narrow"/>
          <w:b/>
          <w:sz w:val="24"/>
          <w:szCs w:val="24"/>
        </w:rPr>
      </w:pPr>
      <w:r>
        <w:rPr>
          <w:rFonts w:ascii="Palatino Linotype" w:eastAsia="Arial Narrow" w:hAnsi="Palatino Linotype" w:cs="Arial Narrow"/>
          <w:b/>
          <w:sz w:val="24"/>
          <w:szCs w:val="24"/>
        </w:rPr>
        <w:t>Jesus made</w:t>
      </w:r>
      <w:r w:rsidR="00C1039C" w:rsidRPr="00B03242">
        <w:rPr>
          <w:rFonts w:ascii="Palatino Linotype" w:eastAsia="Arial Narrow" w:hAnsi="Palatino Linotype" w:cs="Arial Narrow"/>
          <w:b/>
          <w:sz w:val="24"/>
          <w:szCs w:val="24"/>
        </w:rPr>
        <w:t xml:space="preserve"> the following suggestions towards peace making </w:t>
      </w:r>
    </w:p>
    <w:p w:rsidR="00667599" w:rsidRPr="00B03242" w:rsidRDefault="00C1039C" w:rsidP="00E93318">
      <w:pPr>
        <w:numPr>
          <w:ilvl w:val="0"/>
          <w:numId w:val="2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Do not revenge one someone who does wrong to you</w:t>
      </w:r>
    </w:p>
    <w:p w:rsidR="00667599" w:rsidRPr="00B03242" w:rsidRDefault="00C1039C" w:rsidP="00E93318">
      <w:pPr>
        <w:numPr>
          <w:ilvl w:val="0"/>
          <w:numId w:val="2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When someone asks for something from yougive it to him</w:t>
      </w:r>
      <w:r w:rsidR="004347B1" w:rsidRPr="00B03242">
        <w:rPr>
          <w:rFonts w:ascii="Palatino Linotype" w:eastAsia="Arial Narrow" w:hAnsi="Palatino Linotype" w:cs="Arial Narrow"/>
          <w:sz w:val="24"/>
          <w:szCs w:val="24"/>
        </w:rPr>
        <w:t>.</w:t>
      </w:r>
    </w:p>
    <w:p w:rsidR="00667599" w:rsidRPr="00B03242" w:rsidRDefault="00C1039C" w:rsidP="00E93318">
      <w:pPr>
        <w:numPr>
          <w:ilvl w:val="0"/>
          <w:numId w:val="2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Love your enemies and pray for them </w:t>
      </w:r>
    </w:p>
    <w:p w:rsidR="00667599" w:rsidRPr="00B03242" w:rsidRDefault="00C1039C" w:rsidP="00E93318">
      <w:pPr>
        <w:numPr>
          <w:ilvl w:val="0"/>
          <w:numId w:val="22"/>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Also St. Paul in his letter to the Corinthians 13:13 says that we need faith hope and love </w:t>
      </w:r>
    </w:p>
    <w:p w:rsidR="00667599" w:rsidRPr="00B03242" w:rsidRDefault="00C1039C">
      <w:pPr>
        <w:spacing w:after="20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Prayer: </w:t>
      </w:r>
      <w:r w:rsidRPr="00B03242">
        <w:rPr>
          <w:rFonts w:ascii="Palatino Linotype" w:eastAsia="Arial Narrow" w:hAnsi="Palatino Linotype" w:cs="Arial Narrow"/>
          <w:sz w:val="24"/>
          <w:szCs w:val="24"/>
        </w:rPr>
        <w:t>“Help me lord to use the different ways of making peace basing on the bible Amen</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Activity </w:t>
      </w:r>
    </w:p>
    <w:p w:rsidR="00667599" w:rsidRPr="00B03242" w:rsidRDefault="00C1039C" w:rsidP="00E93318">
      <w:pPr>
        <w:numPr>
          <w:ilvl w:val="0"/>
          <w:numId w:val="23"/>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To whom did God promise peace</w:t>
      </w:r>
    </w:p>
    <w:p w:rsidR="00667599" w:rsidRPr="00B03242" w:rsidRDefault="00C1039C" w:rsidP="00E93318">
      <w:pPr>
        <w:numPr>
          <w:ilvl w:val="0"/>
          <w:numId w:val="23"/>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What did God promise to those who love according to his laws</w:t>
      </w:r>
    </w:p>
    <w:p w:rsidR="00667599" w:rsidRPr="00B03242" w:rsidRDefault="00C1039C" w:rsidP="00E93318">
      <w:pPr>
        <w:numPr>
          <w:ilvl w:val="0"/>
          <w:numId w:val="23"/>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 xml:space="preserve">Mention four different groups of people who keep peace in a community </w:t>
      </w:r>
    </w:p>
    <w:p w:rsidR="00667599" w:rsidRPr="00B03242" w:rsidRDefault="00C1039C" w:rsidP="00E93318">
      <w:pPr>
        <w:numPr>
          <w:ilvl w:val="0"/>
          <w:numId w:val="23"/>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Mention four different ways how good Christians help police to keep </w:t>
      </w:r>
      <w:r w:rsidR="004347B1" w:rsidRPr="00B03242">
        <w:rPr>
          <w:rFonts w:ascii="Palatino Linotype" w:eastAsia="Arial Narrow" w:hAnsi="Palatino Linotype" w:cs="Arial Narrow"/>
          <w:sz w:val="24"/>
          <w:szCs w:val="24"/>
        </w:rPr>
        <w:t>law,</w:t>
      </w:r>
      <w:r w:rsidRPr="00B03242">
        <w:rPr>
          <w:rFonts w:ascii="Palatino Linotype" w:eastAsia="Arial Narrow" w:hAnsi="Palatino Linotype" w:cs="Arial Narrow"/>
          <w:sz w:val="24"/>
          <w:szCs w:val="24"/>
        </w:rPr>
        <w:t xml:space="preserve"> peace and order in a community </w:t>
      </w:r>
    </w:p>
    <w:p w:rsidR="00667599" w:rsidRPr="00B03242" w:rsidRDefault="00C1039C" w:rsidP="00E93318">
      <w:pPr>
        <w:numPr>
          <w:ilvl w:val="0"/>
          <w:numId w:val="23"/>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Give four ways how police keep law and order in a community </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5</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xml:space="preserve">: </w:t>
      </w:r>
      <w:r w:rsidRPr="00B50FA6">
        <w:rPr>
          <w:rFonts w:ascii="Palatino Linotype" w:eastAsia="Arial Narrow" w:hAnsi="Palatino Linotype" w:cs="Arial Narrow"/>
          <w:b/>
          <w:sz w:val="24"/>
          <w:szCs w:val="24"/>
        </w:rPr>
        <w:t>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Lesson content</w:t>
      </w:r>
      <w:r w:rsidRPr="00B03242">
        <w:rPr>
          <w:rFonts w:ascii="Palatino Linotype" w:eastAsia="Arial Narrow" w:hAnsi="Palatino Linotype" w:cs="Arial Narrow"/>
          <w:sz w:val="24"/>
          <w:szCs w:val="24"/>
        </w:rPr>
        <w:t>”</w:t>
      </w:r>
      <w:r w:rsidRPr="00B50FA6">
        <w:rPr>
          <w:rFonts w:ascii="Palatino Linotype" w:eastAsia="Arial Narrow" w:hAnsi="Palatino Linotype" w:cs="Arial Narrow"/>
          <w:b/>
          <w:sz w:val="24"/>
          <w:szCs w:val="24"/>
        </w:rPr>
        <w:t xml:space="preserve"> Different ways of having peace in the bible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The bible gives us the following ways of having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To obey God’s commandments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To help the needy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To be patient with people who demand things from us</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To love one another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Not to be offended by people’s acts</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Verse to remember: </w:t>
      </w:r>
      <w:r w:rsidRPr="00B03242">
        <w:rPr>
          <w:rFonts w:ascii="Palatino Linotype" w:eastAsia="Arial Narrow" w:hAnsi="Palatino Linotype" w:cs="Arial Narrow"/>
          <w:sz w:val="24"/>
          <w:szCs w:val="24"/>
        </w:rPr>
        <w:t>“Love never gives up and its faith, hope and patience never fails (Corinthians 13:7</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Response to God’s message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“I will make every effort to make peace with my neighbor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Activity </w:t>
      </w:r>
    </w:p>
    <w:p w:rsidR="00667599" w:rsidRPr="00B03242" w:rsidRDefault="00C1039C" w:rsidP="00E93318">
      <w:pPr>
        <w:numPr>
          <w:ilvl w:val="0"/>
          <w:numId w:val="24"/>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is the greatest thing one should have in order to have </w:t>
      </w:r>
      <w:r w:rsidR="00623AD2" w:rsidRPr="00B03242">
        <w:rPr>
          <w:rFonts w:ascii="Palatino Linotype" w:eastAsia="Arial Narrow" w:hAnsi="Palatino Linotype" w:cs="Arial Narrow"/>
          <w:sz w:val="24"/>
          <w:szCs w:val="24"/>
        </w:rPr>
        <w:t>peace?</w:t>
      </w:r>
    </w:p>
    <w:p w:rsidR="00667599" w:rsidRPr="00B03242" w:rsidRDefault="00C1039C" w:rsidP="00E93318">
      <w:pPr>
        <w:numPr>
          <w:ilvl w:val="0"/>
          <w:numId w:val="24"/>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State any three peaceful way of solving problems </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6</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xml:space="preserve">: </w:t>
      </w:r>
      <w:r w:rsidRPr="00B50FA6">
        <w:rPr>
          <w:rFonts w:ascii="Palatino Linotype" w:eastAsia="Arial Narrow" w:hAnsi="Palatino Linotype" w:cs="Arial Narrow"/>
          <w:b/>
          <w:sz w:val="24"/>
          <w:szCs w:val="24"/>
        </w:rPr>
        <w:t>the birth of the prince of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Lesson content:</w:t>
      </w:r>
      <w:r w:rsidRPr="00B03242">
        <w:rPr>
          <w:rFonts w:ascii="Palatino Linotype" w:eastAsia="Arial Narrow" w:hAnsi="Palatino Linotype" w:cs="Arial Narrow"/>
          <w:sz w:val="24"/>
          <w:szCs w:val="24"/>
        </w:rPr>
        <w:t xml:space="preserve"> </w:t>
      </w:r>
      <w:r w:rsidRPr="00B50FA6">
        <w:rPr>
          <w:rFonts w:ascii="Palatino Linotype" w:eastAsia="Arial Narrow" w:hAnsi="Palatino Linotype" w:cs="Arial Narrow"/>
          <w:b/>
          <w:sz w:val="24"/>
          <w:szCs w:val="24"/>
        </w:rPr>
        <w:t>Problems that disturbed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Jesus Christ the son of God came to bring peace in the world</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There are many things that can disturb peace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There are many wars between nations even before the coming of Jesus Christ and after his coming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Problems of war</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Wars can cause death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Wars can cause destruction of property and hatred</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There are also other problems that always disturb peace in our society e.g. unselfishness, hatred, injustice, tribalism, greed, malice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 xml:space="preserve">Where there is no peace, people cannot trust one another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Activity </w:t>
      </w:r>
    </w:p>
    <w:p w:rsidR="00667599" w:rsidRPr="00B03242" w:rsidRDefault="00C1039C" w:rsidP="00E93318">
      <w:pPr>
        <w:numPr>
          <w:ilvl w:val="0"/>
          <w:numId w:val="25"/>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How do you promote peace at your school?</w:t>
      </w:r>
    </w:p>
    <w:p w:rsidR="00667599" w:rsidRPr="00B03242" w:rsidRDefault="00C1039C" w:rsidP="00E93318">
      <w:pPr>
        <w:numPr>
          <w:ilvl w:val="0"/>
          <w:numId w:val="25"/>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are some of the things that disturb </w:t>
      </w:r>
      <w:r w:rsidR="00623AD2" w:rsidRPr="00B03242">
        <w:rPr>
          <w:rFonts w:ascii="Palatino Linotype" w:eastAsia="Arial Narrow" w:hAnsi="Palatino Linotype" w:cs="Arial Narrow"/>
          <w:sz w:val="24"/>
          <w:szCs w:val="24"/>
        </w:rPr>
        <w:t>peace?</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7</w:t>
      </w:r>
    </w:p>
    <w:p w:rsidR="00667599" w:rsidRPr="00B50FA6"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 xml:space="preserve">: </w:t>
      </w:r>
      <w:r w:rsidRPr="00B50FA6">
        <w:rPr>
          <w:rFonts w:ascii="Palatino Linotype" w:eastAsia="Arial Narrow" w:hAnsi="Palatino Linotype" w:cs="Arial Narrow"/>
          <w:b/>
          <w:sz w:val="24"/>
          <w:szCs w:val="24"/>
        </w:rPr>
        <w:t>The birth of Jesus the prince of peace</w:t>
      </w:r>
    </w:p>
    <w:p w:rsidR="00667599" w:rsidRPr="00B50FA6" w:rsidRDefault="00C1039C">
      <w:pPr>
        <w:spacing w:after="0" w:line="276" w:lineRule="auto"/>
        <w:rPr>
          <w:rFonts w:ascii="Palatino Linotype" w:eastAsia="Arial Narrow" w:hAnsi="Palatino Linotype" w:cs="Arial Narrow"/>
          <w:b/>
          <w:sz w:val="24"/>
          <w:szCs w:val="24"/>
        </w:rPr>
      </w:pPr>
      <w:r w:rsidRPr="00B50FA6">
        <w:rPr>
          <w:rFonts w:ascii="Palatino Linotype" w:eastAsia="Arial Narrow" w:hAnsi="Palatino Linotype" w:cs="Arial Narrow"/>
          <w:b/>
          <w:sz w:val="24"/>
          <w:szCs w:val="24"/>
        </w:rPr>
        <w:t xml:space="preserve">Lesson content: God’s promised peace and how it comes about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Adam and Eve lived in joy and peace in the Garden of Eden when they sinned, they lost peace</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Due to God’s love for human beings, he decided to make peace with man again</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In Leviticus 26:6 God promised to bring total peace to the world through the Messiah</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Prophet Isaiah announced that God would bring peace through his son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God’s son would be called “Emmanuel” and the prince of peace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Isaiah 9:6 tells us the kind of person whom God promised to bring. He says he will be a ruler, counselor, powerful God, Eternal father and prince of peace. This is clearly Jesus Christ </w:t>
      </w:r>
    </w:p>
    <w:p w:rsidR="00667599" w:rsidRPr="00B03242" w:rsidRDefault="00C1039C">
      <w:pPr>
        <w:spacing w:after="0" w:line="276" w:lineRule="auto"/>
        <w:rPr>
          <w:rFonts w:ascii="Palatino Linotype" w:eastAsia="Arial Narrow" w:hAnsi="Palatino Linotype" w:cs="Arial Narrow"/>
          <w:sz w:val="24"/>
          <w:szCs w:val="24"/>
        </w:rPr>
      </w:pPr>
      <w:proofErr w:type="gramStart"/>
      <w:r w:rsidRPr="00B03242">
        <w:rPr>
          <w:rFonts w:ascii="Palatino Linotype" w:eastAsia="Arial Narrow" w:hAnsi="Palatino Linotype" w:cs="Arial Narrow"/>
          <w:b/>
          <w:sz w:val="24"/>
          <w:szCs w:val="24"/>
        </w:rPr>
        <w:t xml:space="preserve">Verse to remember </w:t>
      </w:r>
      <w:r w:rsidRPr="00B03242">
        <w:rPr>
          <w:rFonts w:ascii="Palatino Linotype" w:eastAsia="Arial Narrow" w:hAnsi="Palatino Linotype" w:cs="Arial Narrow"/>
          <w:sz w:val="24"/>
          <w:szCs w:val="24"/>
        </w:rPr>
        <w:t>“Trust in the lord forever.</w:t>
      </w:r>
      <w:proofErr w:type="gramEnd"/>
      <w:r w:rsidRPr="00B03242">
        <w:rPr>
          <w:rFonts w:ascii="Palatino Linotype" w:eastAsia="Arial Narrow" w:hAnsi="Palatino Linotype" w:cs="Arial Narrow"/>
          <w:sz w:val="24"/>
          <w:szCs w:val="24"/>
        </w:rPr>
        <w:t xml:space="preserve"> He will always protect us Isaiah 26:4</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Our response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I will welcome Jesus Christ in to my life as a prince of peace</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Activity </w:t>
      </w:r>
    </w:p>
    <w:p w:rsidR="00667599" w:rsidRPr="00B03242" w:rsidRDefault="00C1039C" w:rsidP="00E93318">
      <w:pPr>
        <w:numPr>
          <w:ilvl w:val="0"/>
          <w:numId w:val="2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What is peace</w:t>
      </w:r>
    </w:p>
    <w:p w:rsidR="00667599" w:rsidRPr="00B03242" w:rsidRDefault="00C1039C" w:rsidP="00E93318">
      <w:pPr>
        <w:numPr>
          <w:ilvl w:val="0"/>
          <w:numId w:val="2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Who did God send to bring peace to us</w:t>
      </w:r>
    </w:p>
    <w:p w:rsidR="00667599" w:rsidRPr="00B03242" w:rsidRDefault="00C1039C" w:rsidP="00E93318">
      <w:pPr>
        <w:numPr>
          <w:ilvl w:val="0"/>
          <w:numId w:val="2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Which act destroyed our peace with God?</w:t>
      </w:r>
    </w:p>
    <w:p w:rsidR="00667599" w:rsidRPr="00B03242" w:rsidRDefault="00C1039C" w:rsidP="00E93318">
      <w:pPr>
        <w:numPr>
          <w:ilvl w:val="0"/>
          <w:numId w:val="2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As Christians what should we do to our enemies?</w:t>
      </w:r>
    </w:p>
    <w:p w:rsidR="00667599" w:rsidRPr="00B03242" w:rsidRDefault="00C1039C" w:rsidP="00E93318">
      <w:pPr>
        <w:numPr>
          <w:ilvl w:val="0"/>
          <w:numId w:val="2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Why was Jesus referred to as the prince of peace in </w:t>
      </w:r>
      <w:r w:rsidR="00623AD2" w:rsidRPr="00B03242">
        <w:rPr>
          <w:rFonts w:ascii="Palatino Linotype" w:eastAsia="Arial Narrow" w:hAnsi="Palatino Linotype" w:cs="Arial Narrow"/>
          <w:sz w:val="24"/>
          <w:szCs w:val="24"/>
        </w:rPr>
        <w:t>Christianity?</w:t>
      </w:r>
    </w:p>
    <w:p w:rsidR="00667599" w:rsidRPr="00B03242" w:rsidRDefault="00C1039C" w:rsidP="00E93318">
      <w:pPr>
        <w:numPr>
          <w:ilvl w:val="0"/>
          <w:numId w:val="26"/>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State the first sin that man committed against God </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8</w:t>
      </w:r>
    </w:p>
    <w:p w:rsidR="00667599" w:rsidRPr="00B50FA6"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Unit</w:t>
      </w:r>
      <w:r w:rsidRPr="00B03242">
        <w:rPr>
          <w:rFonts w:ascii="Palatino Linotype" w:eastAsia="Arial Narrow" w:hAnsi="Palatino Linotype" w:cs="Arial Narrow"/>
          <w:sz w:val="24"/>
          <w:szCs w:val="24"/>
        </w:rPr>
        <w:t>:</w:t>
      </w:r>
      <w:r w:rsidRPr="00B50FA6">
        <w:rPr>
          <w:rFonts w:ascii="Palatino Linotype" w:eastAsia="Arial Narrow" w:hAnsi="Palatino Linotype" w:cs="Arial Narrow"/>
          <w:b/>
          <w:sz w:val="24"/>
          <w:szCs w:val="24"/>
        </w:rPr>
        <w:t xml:space="preserve"> The birth of Jesus prince of peace</w:t>
      </w:r>
    </w:p>
    <w:p w:rsidR="00667599" w:rsidRPr="00B50FA6" w:rsidRDefault="00C1039C">
      <w:pPr>
        <w:spacing w:after="0" w:line="276" w:lineRule="auto"/>
        <w:rPr>
          <w:rFonts w:ascii="Palatino Linotype" w:eastAsia="Arial Narrow" w:hAnsi="Palatino Linotype" w:cs="Arial Narrow"/>
          <w:b/>
          <w:sz w:val="24"/>
          <w:szCs w:val="24"/>
        </w:rPr>
      </w:pPr>
      <w:r w:rsidRPr="00B50FA6">
        <w:rPr>
          <w:rFonts w:ascii="Palatino Linotype" w:eastAsia="Arial Narrow" w:hAnsi="Palatino Linotype" w:cs="Arial Narrow"/>
          <w:b/>
          <w:sz w:val="24"/>
          <w:szCs w:val="24"/>
        </w:rPr>
        <w:t xml:space="preserve">Lesson content: Simeon and St. Paul’s message about peace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 xml:space="preserve">Simeon was a </w:t>
      </w:r>
      <w:r w:rsidR="00623AD2" w:rsidRPr="00B03242">
        <w:rPr>
          <w:rFonts w:ascii="Palatino Linotype" w:eastAsia="Arial Narrow" w:hAnsi="Palatino Linotype" w:cs="Arial Narrow"/>
          <w:sz w:val="24"/>
          <w:szCs w:val="24"/>
        </w:rPr>
        <w:t>God-fearing</w:t>
      </w:r>
      <w:r w:rsidRPr="00B03242">
        <w:rPr>
          <w:rFonts w:ascii="Palatino Linotype" w:eastAsia="Arial Narrow" w:hAnsi="Palatino Linotype" w:cs="Arial Narrow"/>
          <w:sz w:val="24"/>
          <w:szCs w:val="24"/>
        </w:rPr>
        <w:t xml:space="preserve"> man living in Jerusalem. He was given a special message from God about Jesus Christ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He held Jesus’ hand and spoke the message of God had given him “Now lord you may let your servants go in peace, with my eyes I have seen your salvation Luke 2:30</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God promised peace which was achieved through the birth, suffering, death and resurrection of Jesus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St. Paul had a special prayer for peace for Philippians. He prayed “……..and God’s peace which is far beyond human understanding will keep your hearts and minds safe in union with Jesus Christ Philippians 4:7</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Prayer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“Oh God my lord, I give my heart to you, create in me peace and use me as a vehicle to make peace to those who lack it” Amen</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Activity </w:t>
      </w:r>
    </w:p>
    <w:p w:rsidR="00667599" w:rsidRPr="00B03242" w:rsidRDefault="00C1039C" w:rsidP="00E93318">
      <w:pPr>
        <w:numPr>
          <w:ilvl w:val="0"/>
          <w:numId w:val="27"/>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How did we lose peace?</w:t>
      </w:r>
    </w:p>
    <w:p w:rsidR="00667599" w:rsidRPr="00B03242" w:rsidRDefault="00C1039C" w:rsidP="00E93318">
      <w:pPr>
        <w:numPr>
          <w:ilvl w:val="0"/>
          <w:numId w:val="27"/>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Why is Jesus the prince of peace </w:t>
      </w:r>
    </w:p>
    <w:p w:rsidR="00667599" w:rsidRPr="00B03242" w:rsidRDefault="00C1039C" w:rsidP="00E93318">
      <w:pPr>
        <w:numPr>
          <w:ilvl w:val="0"/>
          <w:numId w:val="27"/>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Who is the mother of </w:t>
      </w:r>
      <w:r w:rsidR="00623AD2" w:rsidRPr="00B03242">
        <w:rPr>
          <w:rFonts w:ascii="Palatino Linotype" w:eastAsia="Arial Narrow" w:hAnsi="Palatino Linotype" w:cs="Arial Narrow"/>
          <w:sz w:val="24"/>
          <w:szCs w:val="24"/>
        </w:rPr>
        <w:t>Jesus?</w:t>
      </w:r>
    </w:p>
    <w:p w:rsidR="00667599" w:rsidRPr="00B03242" w:rsidRDefault="00C1039C" w:rsidP="00E93318">
      <w:pPr>
        <w:numPr>
          <w:ilvl w:val="0"/>
          <w:numId w:val="27"/>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Who is a </w:t>
      </w:r>
      <w:r w:rsidR="00623AD2" w:rsidRPr="00B03242">
        <w:rPr>
          <w:rFonts w:ascii="Palatino Linotype" w:eastAsia="Arial Narrow" w:hAnsi="Palatino Linotype" w:cs="Arial Narrow"/>
          <w:sz w:val="24"/>
          <w:szCs w:val="24"/>
        </w:rPr>
        <w:t>messiah?</w:t>
      </w:r>
    </w:p>
    <w:p w:rsidR="00667599" w:rsidRPr="00B50FA6" w:rsidRDefault="00C1039C">
      <w:pPr>
        <w:spacing w:after="0" w:line="276" w:lineRule="auto"/>
        <w:rPr>
          <w:rFonts w:ascii="Palatino Linotype" w:eastAsia="Arial Narrow" w:hAnsi="Palatino Linotype" w:cs="Arial Narrow"/>
          <w:b/>
          <w:color w:val="FF0000"/>
          <w:sz w:val="24"/>
          <w:szCs w:val="24"/>
        </w:rPr>
      </w:pPr>
      <w:r w:rsidRPr="00B50FA6">
        <w:rPr>
          <w:rFonts w:ascii="Palatino Linotype" w:eastAsia="Arial Narrow" w:hAnsi="Palatino Linotype" w:cs="Arial Narrow"/>
          <w:b/>
          <w:color w:val="FF0000"/>
          <w:sz w:val="24"/>
          <w:szCs w:val="24"/>
        </w:rPr>
        <w:t>Lesson 9</w:t>
      </w:r>
    </w:p>
    <w:p w:rsidR="00667599" w:rsidRPr="00B50FA6" w:rsidRDefault="00C1039C">
      <w:pPr>
        <w:spacing w:after="0" w:line="276" w:lineRule="auto"/>
        <w:rPr>
          <w:rFonts w:ascii="Palatino Linotype" w:eastAsia="Arial Narrow" w:hAnsi="Palatino Linotype" w:cs="Arial Narrow"/>
          <w:b/>
          <w:sz w:val="24"/>
          <w:szCs w:val="24"/>
        </w:rPr>
      </w:pPr>
      <w:r w:rsidRPr="00B50FA6">
        <w:rPr>
          <w:rFonts w:ascii="Palatino Linotype" w:eastAsia="Arial Narrow" w:hAnsi="Palatino Linotype" w:cs="Arial Narrow"/>
          <w:b/>
          <w:sz w:val="24"/>
          <w:szCs w:val="24"/>
        </w:rPr>
        <w:t xml:space="preserve">Unit: The birth of Jesus the prince of peace </w:t>
      </w:r>
    </w:p>
    <w:p w:rsidR="00667599" w:rsidRPr="00B50FA6" w:rsidRDefault="00C1039C">
      <w:pPr>
        <w:spacing w:after="0" w:line="276" w:lineRule="auto"/>
        <w:rPr>
          <w:rFonts w:ascii="Palatino Linotype" w:eastAsia="Arial Narrow" w:hAnsi="Palatino Linotype" w:cs="Arial Narrow"/>
          <w:b/>
          <w:sz w:val="24"/>
          <w:szCs w:val="24"/>
        </w:rPr>
      </w:pPr>
      <w:r w:rsidRPr="00B50FA6">
        <w:rPr>
          <w:rFonts w:ascii="Palatino Linotype" w:eastAsia="Arial Narrow" w:hAnsi="Palatino Linotype" w:cs="Arial Narrow"/>
          <w:b/>
          <w:sz w:val="24"/>
          <w:szCs w:val="24"/>
        </w:rPr>
        <w:t>Lesson content: Seeking and promoting peace and comfort from God</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As Christians we must always seek peace with God and others</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St. Paul advises believers to try their best to live at peace with everyone (Romans 12:18</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When we have </w:t>
      </w:r>
      <w:r w:rsidR="00623AD2" w:rsidRPr="00B03242">
        <w:rPr>
          <w:rFonts w:ascii="Palatino Linotype" w:eastAsia="Arial Narrow" w:hAnsi="Palatino Linotype" w:cs="Arial Narrow"/>
          <w:sz w:val="24"/>
          <w:szCs w:val="24"/>
        </w:rPr>
        <w:t>problems,</w:t>
      </w:r>
      <w:r w:rsidRPr="00B03242">
        <w:rPr>
          <w:rFonts w:ascii="Palatino Linotype" w:eastAsia="Arial Narrow" w:hAnsi="Palatino Linotype" w:cs="Arial Narrow"/>
          <w:sz w:val="24"/>
          <w:szCs w:val="24"/>
        </w:rPr>
        <w:t xml:space="preserve"> we must seek for God’s comfort and peace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In Luke 12:22 – 23 Jesus Assured us that God will always solve our problems because he </w:t>
      </w:r>
      <w:r w:rsidR="00623AD2" w:rsidRPr="00B03242">
        <w:rPr>
          <w:rFonts w:ascii="Palatino Linotype" w:eastAsia="Arial Narrow" w:hAnsi="Palatino Linotype" w:cs="Arial Narrow"/>
          <w:sz w:val="24"/>
          <w:szCs w:val="24"/>
        </w:rPr>
        <w:t>knows</w:t>
      </w:r>
      <w:r w:rsidRPr="00B03242">
        <w:rPr>
          <w:rFonts w:ascii="Palatino Linotype" w:eastAsia="Arial Narrow" w:hAnsi="Palatino Linotype" w:cs="Arial Narrow"/>
          <w:sz w:val="24"/>
          <w:szCs w:val="24"/>
        </w:rPr>
        <w:t xml:space="preserve"> them.</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In Psalms 40:12 – 17 the writer asks God to help him overcome his problems with faith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Verse to remember: </w:t>
      </w:r>
      <w:r w:rsidRPr="00B03242">
        <w:rPr>
          <w:rFonts w:ascii="Palatino Linotype" w:eastAsia="Arial Narrow" w:hAnsi="Palatino Linotype" w:cs="Arial Narrow"/>
          <w:sz w:val="24"/>
          <w:szCs w:val="24"/>
        </w:rPr>
        <w:t>“Instead look for the kingdom and he will provide you with these things Luke 12:31</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Prayer: </w:t>
      </w:r>
      <w:r w:rsidRPr="00B03242">
        <w:rPr>
          <w:rFonts w:ascii="Palatino Linotype" w:eastAsia="Arial Narrow" w:hAnsi="Palatino Linotype" w:cs="Arial Narrow"/>
          <w:sz w:val="24"/>
          <w:szCs w:val="24"/>
        </w:rPr>
        <w:t>“Oh God help us at all times to seek and promote peace and comfort from you Amen”</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Response to the message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“I will seek peace from God”</w:t>
      </w:r>
    </w:p>
    <w:p w:rsidR="00667599" w:rsidRPr="00B03242" w:rsidRDefault="00C1039C" w:rsidP="00E93318">
      <w:pPr>
        <w:numPr>
          <w:ilvl w:val="0"/>
          <w:numId w:val="28"/>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 xml:space="preserve">How can we look for God’s </w:t>
      </w:r>
      <w:r w:rsidR="00623AD2" w:rsidRPr="00B03242">
        <w:rPr>
          <w:rFonts w:ascii="Palatino Linotype" w:eastAsia="Arial Narrow" w:hAnsi="Palatino Linotype" w:cs="Arial Narrow"/>
          <w:sz w:val="24"/>
          <w:szCs w:val="24"/>
        </w:rPr>
        <w:t>peace?</w:t>
      </w:r>
    </w:p>
    <w:p w:rsidR="00667599" w:rsidRPr="00B03242" w:rsidRDefault="00C1039C" w:rsidP="00E93318">
      <w:pPr>
        <w:numPr>
          <w:ilvl w:val="0"/>
          <w:numId w:val="28"/>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What did Jesus leave his disciples </w:t>
      </w:r>
      <w:r w:rsidR="00623AD2" w:rsidRPr="00B03242">
        <w:rPr>
          <w:rFonts w:ascii="Palatino Linotype" w:eastAsia="Arial Narrow" w:hAnsi="Palatino Linotype" w:cs="Arial Narrow"/>
          <w:sz w:val="24"/>
          <w:szCs w:val="24"/>
        </w:rPr>
        <w:t>with?</w:t>
      </w:r>
    </w:p>
    <w:p w:rsidR="00667599" w:rsidRPr="00B03242" w:rsidRDefault="00C1039C" w:rsidP="00E93318">
      <w:pPr>
        <w:numPr>
          <w:ilvl w:val="0"/>
          <w:numId w:val="28"/>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What can we do in order to promote peace?</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10</w:t>
      </w:r>
    </w:p>
    <w:p w:rsidR="00667599" w:rsidRPr="00B50FA6" w:rsidRDefault="00C1039C">
      <w:pPr>
        <w:spacing w:after="0" w:line="276" w:lineRule="auto"/>
        <w:rPr>
          <w:rFonts w:ascii="Palatino Linotype" w:eastAsia="Arial Narrow" w:hAnsi="Palatino Linotype" w:cs="Arial Narrow"/>
          <w:b/>
          <w:sz w:val="24"/>
          <w:szCs w:val="24"/>
        </w:rPr>
      </w:pPr>
      <w:r w:rsidRPr="00B50FA6">
        <w:rPr>
          <w:rFonts w:ascii="Palatino Linotype" w:eastAsia="Arial Narrow" w:hAnsi="Palatino Linotype" w:cs="Arial Narrow"/>
          <w:b/>
          <w:sz w:val="24"/>
          <w:szCs w:val="24"/>
        </w:rPr>
        <w:t xml:space="preserve">Unit: making our decisions as Christians </w:t>
      </w:r>
    </w:p>
    <w:p w:rsidR="00667599" w:rsidRPr="00B50FA6" w:rsidRDefault="00C1039C">
      <w:pPr>
        <w:spacing w:after="0" w:line="276" w:lineRule="auto"/>
        <w:rPr>
          <w:rFonts w:ascii="Palatino Linotype" w:eastAsia="Arial Narrow" w:hAnsi="Palatino Linotype" w:cs="Arial Narrow"/>
          <w:b/>
          <w:sz w:val="24"/>
          <w:szCs w:val="24"/>
        </w:rPr>
      </w:pPr>
      <w:r w:rsidRPr="00B50FA6">
        <w:rPr>
          <w:rFonts w:ascii="Palatino Linotype" w:eastAsia="Arial Narrow" w:hAnsi="Palatino Linotype" w:cs="Arial Narrow"/>
          <w:b/>
          <w:sz w:val="24"/>
          <w:szCs w:val="24"/>
        </w:rPr>
        <w:t xml:space="preserve">Lesson content: Examples of good and bad decisions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Decision making is identifying and selecting a certain action to deal with certain problems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Good decisions help us to become good strong Christian’s e.g.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Helping our mothers in the kitchen</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Deciding to go to church and pray every Sunday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Reading the bible </w:t>
      </w:r>
    </w:p>
    <w:p w:rsidR="00667599" w:rsidRPr="00B03242" w:rsidRDefault="00C1039C">
      <w:pPr>
        <w:spacing w:after="0" w:line="276" w:lineRule="auto"/>
        <w:rPr>
          <w:rFonts w:ascii="Palatino Linotype" w:eastAsia="Arial Narrow" w:hAnsi="Palatino Linotype" w:cs="Arial Narrow"/>
          <w:sz w:val="24"/>
          <w:szCs w:val="24"/>
        </w:rPr>
      </w:pPr>
      <w:proofErr w:type="gramStart"/>
      <w:r w:rsidRPr="00B03242">
        <w:rPr>
          <w:rFonts w:ascii="Palatino Linotype" w:eastAsia="Arial Narrow" w:hAnsi="Palatino Linotype" w:cs="Arial Narrow"/>
          <w:sz w:val="24"/>
          <w:szCs w:val="24"/>
        </w:rPr>
        <w:t xml:space="preserve">Helping the needy </w:t>
      </w:r>
      <w:r w:rsidR="00623AD2" w:rsidRPr="00B03242">
        <w:rPr>
          <w:rFonts w:ascii="Palatino Linotype" w:eastAsia="Arial Narrow" w:hAnsi="Palatino Linotype" w:cs="Arial Narrow"/>
          <w:sz w:val="24"/>
          <w:szCs w:val="24"/>
        </w:rPr>
        <w:t>etc.</w:t>
      </w:r>
      <w:proofErr w:type="gramEnd"/>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Bad decisions make us unhappy with God and our parents e.g. not praying on Sunday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Escaping from school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Stealing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Disobeying our </w:t>
      </w:r>
      <w:r w:rsidR="00623AD2" w:rsidRPr="00B03242">
        <w:rPr>
          <w:rFonts w:ascii="Palatino Linotype" w:eastAsia="Arial Narrow" w:hAnsi="Palatino Linotype" w:cs="Arial Narrow"/>
          <w:sz w:val="24"/>
          <w:szCs w:val="24"/>
        </w:rPr>
        <w:t>parent’s</w:t>
      </w:r>
      <w:r w:rsidRPr="00B03242">
        <w:rPr>
          <w:rFonts w:ascii="Palatino Linotype" w:eastAsia="Arial Narrow" w:hAnsi="Palatino Linotype" w:cs="Arial Narrow"/>
          <w:sz w:val="24"/>
          <w:szCs w:val="24"/>
        </w:rPr>
        <w:t xml:space="preserve"> teacher and other leaders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 decision we make effects what we are and what we shall be in future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 xml:space="preserve">Verse to remember: </w:t>
      </w:r>
      <w:r w:rsidRPr="00B03242">
        <w:rPr>
          <w:rFonts w:ascii="Palatino Linotype" w:eastAsia="Arial Narrow" w:hAnsi="Palatino Linotype" w:cs="Arial Narrow"/>
          <w:sz w:val="24"/>
          <w:szCs w:val="24"/>
        </w:rPr>
        <w:t>“Sensible people will see trouble coming and avoid it but unthinking person will walk right into it and regret it later” proverbs27:12</w:t>
      </w:r>
    </w:p>
    <w:p w:rsidR="00667599" w:rsidRPr="00B03242" w:rsidRDefault="00623AD2">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Prayer: Help</w:t>
      </w:r>
      <w:r w:rsidR="00C1039C" w:rsidRPr="00B03242">
        <w:rPr>
          <w:rFonts w:ascii="Palatino Linotype" w:eastAsia="Arial Narrow" w:hAnsi="Palatino Linotype" w:cs="Arial Narrow"/>
          <w:sz w:val="24"/>
          <w:szCs w:val="24"/>
        </w:rPr>
        <w:t xml:space="preserve"> me lord so that I always make good decisions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Response to God’s message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I will always seek assistance in order to make good decisions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Activity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What is a decision?</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Write any four good decisions you have made in your life</w:t>
      </w:r>
    </w:p>
    <w:p w:rsidR="00667599" w:rsidRPr="00B03242" w:rsidRDefault="00C1039C" w:rsidP="00B50FA6">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Why should Christians make good decisions?</w:t>
      </w:r>
    </w:p>
    <w:p w:rsidR="00667599" w:rsidRPr="00B03242" w:rsidRDefault="00C1039C">
      <w:pPr>
        <w:spacing w:after="0" w:line="276" w:lineRule="auto"/>
        <w:rPr>
          <w:rFonts w:ascii="Palatino Linotype" w:eastAsia="Arial Narrow" w:hAnsi="Palatino Linotype" w:cs="Arial Narrow"/>
          <w:b/>
          <w:color w:val="FF0000"/>
          <w:sz w:val="24"/>
          <w:szCs w:val="24"/>
        </w:rPr>
      </w:pPr>
      <w:r w:rsidRPr="00B03242">
        <w:rPr>
          <w:rFonts w:ascii="Palatino Linotype" w:eastAsia="Arial Narrow" w:hAnsi="Palatino Linotype" w:cs="Arial Narrow"/>
          <w:b/>
          <w:color w:val="FF0000"/>
          <w:sz w:val="24"/>
          <w:szCs w:val="24"/>
        </w:rPr>
        <w:t>Lesson 11</w:t>
      </w:r>
    </w:p>
    <w:p w:rsidR="00667599" w:rsidRPr="00B50FA6" w:rsidRDefault="00C1039C">
      <w:pPr>
        <w:spacing w:after="0" w:line="276" w:lineRule="auto"/>
        <w:rPr>
          <w:rFonts w:ascii="Palatino Linotype" w:eastAsia="Arial Narrow" w:hAnsi="Palatino Linotype" w:cs="Arial Narrow"/>
          <w:b/>
          <w:sz w:val="24"/>
          <w:szCs w:val="24"/>
        </w:rPr>
      </w:pPr>
      <w:r w:rsidRPr="00B50FA6">
        <w:rPr>
          <w:rFonts w:ascii="Palatino Linotype" w:eastAsia="Arial Narrow" w:hAnsi="Palatino Linotype" w:cs="Arial Narrow"/>
          <w:b/>
          <w:sz w:val="24"/>
          <w:szCs w:val="24"/>
        </w:rPr>
        <w:t xml:space="preserve">Unit: making our decisions as Christians </w:t>
      </w:r>
    </w:p>
    <w:p w:rsidR="00667599" w:rsidRPr="00B50FA6" w:rsidRDefault="00C1039C">
      <w:pPr>
        <w:spacing w:after="0" w:line="276" w:lineRule="auto"/>
        <w:rPr>
          <w:rFonts w:ascii="Palatino Linotype" w:eastAsia="Arial Narrow" w:hAnsi="Palatino Linotype" w:cs="Arial Narrow"/>
          <w:b/>
          <w:sz w:val="24"/>
          <w:szCs w:val="24"/>
        </w:rPr>
      </w:pPr>
      <w:r w:rsidRPr="00B50FA6">
        <w:rPr>
          <w:rFonts w:ascii="Palatino Linotype" w:eastAsia="Arial Narrow" w:hAnsi="Palatino Linotype" w:cs="Arial Narrow"/>
          <w:b/>
          <w:sz w:val="24"/>
          <w:szCs w:val="24"/>
        </w:rPr>
        <w:t>Lesson content: Some biblical examples of decisions and their results / effects</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Good decisions in the bible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Mary – the mother of Jesus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lastRenderedPageBreak/>
        <w:t>She kept herself clean before god until one day an angel called Gabriel announced to her that she would give birth to the savior of the world</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She was afraid but accepted </w:t>
      </w:r>
    </w:p>
    <w:p w:rsidR="00667599" w:rsidRPr="00B03242" w:rsidRDefault="00C1039C">
      <w:pPr>
        <w:spacing w:after="0" w:line="276" w:lineRule="auto"/>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Daniel – the decided never to worship any person apart from the Almighty God </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Bad decisions in the bible </w:t>
      </w:r>
    </w:p>
    <w:p w:rsidR="00667599" w:rsidRPr="00B03242" w:rsidRDefault="00C1039C" w:rsidP="00E93318">
      <w:pPr>
        <w:numPr>
          <w:ilvl w:val="0"/>
          <w:numId w:val="29"/>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The story of the son of Eli (1</w:t>
      </w:r>
      <w:r w:rsidRPr="00B03242">
        <w:rPr>
          <w:rFonts w:ascii="Palatino Linotype" w:eastAsia="Arial Narrow" w:hAnsi="Palatino Linotype" w:cs="Arial Narrow"/>
          <w:sz w:val="24"/>
          <w:szCs w:val="24"/>
          <w:vertAlign w:val="superscript"/>
        </w:rPr>
        <w:t>st</w:t>
      </w:r>
      <w:r w:rsidRPr="00B03242">
        <w:rPr>
          <w:rFonts w:ascii="Palatino Linotype" w:eastAsia="Arial Narrow" w:hAnsi="Palatino Linotype" w:cs="Arial Narrow"/>
          <w:sz w:val="24"/>
          <w:szCs w:val="24"/>
        </w:rPr>
        <w:t xml:space="preserve"> Samuel 12:12 – 17) </w:t>
      </w:r>
    </w:p>
    <w:p w:rsidR="00667599" w:rsidRPr="00B03242" w:rsidRDefault="00C1039C" w:rsidP="00E93318">
      <w:pPr>
        <w:numPr>
          <w:ilvl w:val="0"/>
          <w:numId w:val="29"/>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They made a wrong decision by disobeying God. God made them to die in war because of their bad decision </w:t>
      </w:r>
    </w:p>
    <w:p w:rsidR="00667599" w:rsidRPr="00B03242" w:rsidRDefault="00C1039C" w:rsidP="00E93318">
      <w:pPr>
        <w:numPr>
          <w:ilvl w:val="0"/>
          <w:numId w:val="29"/>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Judas Iscariot </w:t>
      </w:r>
    </w:p>
    <w:p w:rsidR="00667599" w:rsidRPr="00B03242" w:rsidRDefault="00C1039C" w:rsidP="00E93318">
      <w:pPr>
        <w:numPr>
          <w:ilvl w:val="0"/>
          <w:numId w:val="29"/>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He was one of the 12 disciples that used to carry the money bad but cold steal some without others knowing </w:t>
      </w:r>
    </w:p>
    <w:p w:rsidR="00667599" w:rsidRPr="00B03242" w:rsidRDefault="00C1039C" w:rsidP="00E93318">
      <w:pPr>
        <w:numPr>
          <w:ilvl w:val="0"/>
          <w:numId w:val="29"/>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Judas Iscariot also made a wrong decision of asking for money from the priest in order to betrayed Jesus </w:t>
      </w:r>
    </w:p>
    <w:p w:rsidR="00667599" w:rsidRPr="00B03242" w:rsidRDefault="00C1039C" w:rsidP="00E93318">
      <w:pPr>
        <w:numPr>
          <w:ilvl w:val="0"/>
          <w:numId w:val="29"/>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He felt guilty and hanged himself. It was also a bad decision</w:t>
      </w:r>
    </w:p>
    <w:p w:rsidR="00667599" w:rsidRPr="00B03242" w:rsidRDefault="00C1039C" w:rsidP="00E93318">
      <w:pPr>
        <w:numPr>
          <w:ilvl w:val="0"/>
          <w:numId w:val="29"/>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Herod the great </w:t>
      </w:r>
    </w:p>
    <w:p w:rsidR="00667599" w:rsidRPr="00B03242" w:rsidRDefault="00C1039C" w:rsidP="00E93318">
      <w:pPr>
        <w:numPr>
          <w:ilvl w:val="0"/>
          <w:numId w:val="29"/>
        </w:numPr>
        <w:spacing w:after="20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He was a great king </w:t>
      </w:r>
    </w:p>
    <w:p w:rsidR="00667599" w:rsidRPr="00B03242" w:rsidRDefault="00C1039C" w:rsidP="00E93318">
      <w:pPr>
        <w:numPr>
          <w:ilvl w:val="0"/>
          <w:numId w:val="29"/>
        </w:numPr>
        <w:spacing w:after="0" w:line="276" w:lineRule="auto"/>
        <w:ind w:left="540" w:hanging="54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He made a wrong decision of killing all baby boys thinking that he would by chance kill baby Jesus </w:t>
      </w:r>
    </w:p>
    <w:p w:rsidR="00667599" w:rsidRPr="00B03242" w:rsidRDefault="00C1039C">
      <w:pPr>
        <w:spacing w:after="200" w:line="276" w:lineRule="auto"/>
        <w:rPr>
          <w:rFonts w:ascii="Palatino Linotype" w:eastAsia="Arial Narrow" w:hAnsi="Palatino Linotype" w:cs="Arial Narrow"/>
          <w:sz w:val="24"/>
          <w:szCs w:val="24"/>
        </w:rPr>
      </w:pPr>
      <w:r w:rsidRPr="00B03242">
        <w:rPr>
          <w:rFonts w:ascii="Palatino Linotype" w:eastAsia="Arial Narrow" w:hAnsi="Palatino Linotype" w:cs="Arial Narrow"/>
          <w:b/>
          <w:sz w:val="24"/>
          <w:szCs w:val="24"/>
        </w:rPr>
        <w:t>Prayer</w:t>
      </w:r>
      <w:r w:rsidRPr="00B03242">
        <w:rPr>
          <w:rFonts w:ascii="Palatino Linotype" w:eastAsia="Arial Narrow" w:hAnsi="Palatino Linotype" w:cs="Arial Narrow"/>
          <w:sz w:val="24"/>
          <w:szCs w:val="24"/>
        </w:rPr>
        <w:t>: “Oh God help make me good decisions like Abraham, Mary and Daniel did Amen</w:t>
      </w:r>
    </w:p>
    <w:p w:rsidR="00667599" w:rsidRPr="00B03242" w:rsidRDefault="00C1039C">
      <w:pPr>
        <w:spacing w:after="0" w:line="276" w:lineRule="auto"/>
        <w:rPr>
          <w:rFonts w:ascii="Palatino Linotype" w:eastAsia="Arial Narrow" w:hAnsi="Palatino Linotype" w:cs="Arial Narrow"/>
          <w:b/>
          <w:sz w:val="24"/>
          <w:szCs w:val="24"/>
        </w:rPr>
      </w:pPr>
      <w:r w:rsidRPr="00B03242">
        <w:rPr>
          <w:rFonts w:ascii="Palatino Linotype" w:eastAsia="Arial Narrow" w:hAnsi="Palatino Linotype" w:cs="Arial Narrow"/>
          <w:b/>
          <w:sz w:val="24"/>
          <w:szCs w:val="24"/>
        </w:rPr>
        <w:t xml:space="preserve">Exercise </w:t>
      </w:r>
    </w:p>
    <w:p w:rsidR="00667599" w:rsidRPr="00B03242" w:rsidRDefault="00C1039C" w:rsidP="00E93318">
      <w:pPr>
        <w:numPr>
          <w:ilvl w:val="0"/>
          <w:numId w:val="30"/>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Write any three good decisions made in the bible </w:t>
      </w:r>
    </w:p>
    <w:p w:rsidR="00667599" w:rsidRPr="00B03242" w:rsidRDefault="00C1039C" w:rsidP="00E93318">
      <w:pPr>
        <w:numPr>
          <w:ilvl w:val="0"/>
          <w:numId w:val="30"/>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State any three bad decisions in the bible </w:t>
      </w:r>
    </w:p>
    <w:p w:rsidR="00667599" w:rsidRPr="00B03242" w:rsidRDefault="00C1039C" w:rsidP="00E93318">
      <w:pPr>
        <w:numPr>
          <w:ilvl w:val="0"/>
          <w:numId w:val="30"/>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Why did Judas Iscariot betray </w:t>
      </w:r>
      <w:r w:rsidR="00623AD2" w:rsidRPr="00B03242">
        <w:rPr>
          <w:rFonts w:ascii="Palatino Linotype" w:eastAsia="Arial Narrow" w:hAnsi="Palatino Linotype" w:cs="Arial Narrow"/>
          <w:sz w:val="24"/>
          <w:szCs w:val="24"/>
        </w:rPr>
        <w:t>Jesus?</w:t>
      </w:r>
    </w:p>
    <w:p w:rsidR="00667599" w:rsidRPr="00B03242" w:rsidRDefault="00C1039C" w:rsidP="00E93318">
      <w:pPr>
        <w:numPr>
          <w:ilvl w:val="0"/>
          <w:numId w:val="30"/>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Name the place where Judas Iscariot was buried </w:t>
      </w:r>
    </w:p>
    <w:p w:rsidR="00667599" w:rsidRPr="00B03242" w:rsidRDefault="00C1039C" w:rsidP="00E93318">
      <w:pPr>
        <w:numPr>
          <w:ilvl w:val="0"/>
          <w:numId w:val="30"/>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Who succeeded Judas </w:t>
      </w:r>
      <w:r w:rsidR="00623AD2" w:rsidRPr="00B03242">
        <w:rPr>
          <w:rFonts w:ascii="Palatino Linotype" w:eastAsia="Arial Narrow" w:hAnsi="Palatino Linotype" w:cs="Arial Narrow"/>
          <w:sz w:val="24"/>
          <w:szCs w:val="24"/>
        </w:rPr>
        <w:t>Iscariot?</w:t>
      </w:r>
    </w:p>
    <w:p w:rsidR="00667599" w:rsidRPr="00B03242" w:rsidRDefault="00C1039C" w:rsidP="00E93318">
      <w:pPr>
        <w:numPr>
          <w:ilvl w:val="0"/>
          <w:numId w:val="30"/>
        </w:numPr>
        <w:spacing w:after="200" w:line="276" w:lineRule="auto"/>
        <w:ind w:left="720" w:hanging="360"/>
        <w:rPr>
          <w:rFonts w:ascii="Palatino Linotype" w:eastAsia="Arial Narrow" w:hAnsi="Palatino Linotype" w:cs="Arial Narrow"/>
          <w:sz w:val="24"/>
          <w:szCs w:val="24"/>
        </w:rPr>
      </w:pPr>
      <w:r w:rsidRPr="00B03242">
        <w:rPr>
          <w:rFonts w:ascii="Palatino Linotype" w:eastAsia="Arial Narrow" w:hAnsi="Palatino Linotype" w:cs="Arial Narrow"/>
          <w:sz w:val="24"/>
          <w:szCs w:val="24"/>
        </w:rPr>
        <w:t xml:space="preserve">How did Judas Iscariot meet his </w:t>
      </w:r>
      <w:r w:rsidR="00623AD2" w:rsidRPr="00B03242">
        <w:rPr>
          <w:rFonts w:ascii="Palatino Linotype" w:eastAsia="Arial Narrow" w:hAnsi="Palatino Linotype" w:cs="Arial Narrow"/>
          <w:sz w:val="24"/>
          <w:szCs w:val="24"/>
        </w:rPr>
        <w:t>death?</w:t>
      </w:r>
    </w:p>
    <w:p w:rsidR="00667599" w:rsidRPr="00B03242" w:rsidRDefault="00667599">
      <w:pPr>
        <w:spacing w:after="200" w:line="276" w:lineRule="auto"/>
        <w:rPr>
          <w:rFonts w:ascii="Palatino Linotype" w:eastAsia="Arial Narrow" w:hAnsi="Palatino Linotype" w:cs="Arial Narrow"/>
          <w:sz w:val="24"/>
          <w:szCs w:val="24"/>
        </w:rPr>
      </w:pPr>
    </w:p>
    <w:p w:rsidR="00667599" w:rsidRPr="00B03242" w:rsidRDefault="00667599">
      <w:pPr>
        <w:spacing w:after="200" w:line="276" w:lineRule="auto"/>
        <w:rPr>
          <w:rFonts w:ascii="Palatino Linotype" w:eastAsia="Arial Narrow" w:hAnsi="Palatino Linotype" w:cs="Arial Narrow"/>
          <w:sz w:val="24"/>
          <w:szCs w:val="24"/>
        </w:rPr>
      </w:pPr>
    </w:p>
    <w:p w:rsidR="00667599" w:rsidRPr="00B03242" w:rsidRDefault="00667599">
      <w:pPr>
        <w:spacing w:after="200" w:line="276" w:lineRule="auto"/>
        <w:rPr>
          <w:rFonts w:ascii="Palatino Linotype" w:eastAsia="Arial Narrow" w:hAnsi="Palatino Linotype" w:cs="Arial Narrow"/>
          <w:sz w:val="24"/>
          <w:szCs w:val="24"/>
        </w:rPr>
      </w:pPr>
    </w:p>
    <w:p w:rsidR="00667599" w:rsidRPr="00B03242" w:rsidRDefault="00667599">
      <w:pPr>
        <w:spacing w:after="200" w:line="276" w:lineRule="auto"/>
        <w:rPr>
          <w:rFonts w:ascii="Palatino Linotype" w:eastAsia="Arial Narrow" w:hAnsi="Palatino Linotype" w:cs="Arial Narrow"/>
          <w:sz w:val="24"/>
          <w:szCs w:val="24"/>
        </w:rPr>
      </w:pPr>
    </w:p>
    <w:p w:rsidR="00667599" w:rsidRPr="00B03242" w:rsidRDefault="00667599">
      <w:pPr>
        <w:spacing w:after="200" w:line="276" w:lineRule="auto"/>
        <w:rPr>
          <w:rFonts w:ascii="Palatino Linotype" w:eastAsia="Arial Narrow" w:hAnsi="Palatino Linotype" w:cs="Arial Narrow"/>
          <w:sz w:val="24"/>
          <w:szCs w:val="24"/>
        </w:rPr>
      </w:pPr>
    </w:p>
    <w:sectPr w:rsidR="00667599" w:rsidRPr="00B03242" w:rsidSect="008A2E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7D5"/>
    <w:multiLevelType w:val="hybridMultilevel"/>
    <w:tmpl w:val="6FD00E76"/>
    <w:lvl w:ilvl="0" w:tplc="B9661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B6C78"/>
    <w:multiLevelType w:val="hybridMultilevel"/>
    <w:tmpl w:val="F8D6CC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83488"/>
    <w:multiLevelType w:val="hybridMultilevel"/>
    <w:tmpl w:val="2A50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C50ADF"/>
    <w:multiLevelType w:val="multilevel"/>
    <w:tmpl w:val="97960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2C30F78"/>
    <w:multiLevelType w:val="hybridMultilevel"/>
    <w:tmpl w:val="FD763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5619C7"/>
    <w:multiLevelType w:val="hybridMultilevel"/>
    <w:tmpl w:val="1A3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3023AB"/>
    <w:multiLevelType w:val="hybridMultilevel"/>
    <w:tmpl w:val="D326F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29E9"/>
    <w:multiLevelType w:val="hybridMultilevel"/>
    <w:tmpl w:val="FAA0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4660BC"/>
    <w:multiLevelType w:val="multilevel"/>
    <w:tmpl w:val="AC5E0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AA05195"/>
    <w:multiLevelType w:val="multilevel"/>
    <w:tmpl w:val="ED5A4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AF57F41"/>
    <w:multiLevelType w:val="hybridMultilevel"/>
    <w:tmpl w:val="7EF60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7F0CE3"/>
    <w:multiLevelType w:val="multilevel"/>
    <w:tmpl w:val="45DA4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EE34F1A"/>
    <w:multiLevelType w:val="hybridMultilevel"/>
    <w:tmpl w:val="C458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1E6F66"/>
    <w:multiLevelType w:val="hybridMultilevel"/>
    <w:tmpl w:val="F800A1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50136F"/>
    <w:multiLevelType w:val="multilevel"/>
    <w:tmpl w:val="58460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4581C74"/>
    <w:multiLevelType w:val="multilevel"/>
    <w:tmpl w:val="9D50A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4EA05CC"/>
    <w:multiLevelType w:val="multilevel"/>
    <w:tmpl w:val="09567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7804FD5"/>
    <w:multiLevelType w:val="hybridMultilevel"/>
    <w:tmpl w:val="0B60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F46E1A"/>
    <w:multiLevelType w:val="hybridMultilevel"/>
    <w:tmpl w:val="2BC0C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C34E01"/>
    <w:multiLevelType w:val="multilevel"/>
    <w:tmpl w:val="A4CCD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D7075CB"/>
    <w:multiLevelType w:val="multilevel"/>
    <w:tmpl w:val="998AD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E1F4A74"/>
    <w:multiLevelType w:val="hybridMultilevel"/>
    <w:tmpl w:val="8378180E"/>
    <w:lvl w:ilvl="0" w:tplc="43881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545D8C"/>
    <w:multiLevelType w:val="hybridMultilevel"/>
    <w:tmpl w:val="3B3E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DC2B27"/>
    <w:multiLevelType w:val="hybridMultilevel"/>
    <w:tmpl w:val="CC768352"/>
    <w:lvl w:ilvl="0" w:tplc="3C40B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D337F7"/>
    <w:multiLevelType w:val="hybridMultilevel"/>
    <w:tmpl w:val="6D70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F70A8F"/>
    <w:multiLevelType w:val="hybridMultilevel"/>
    <w:tmpl w:val="4576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C27185"/>
    <w:multiLevelType w:val="multilevel"/>
    <w:tmpl w:val="96CE0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5A72F2A"/>
    <w:multiLevelType w:val="hybridMultilevel"/>
    <w:tmpl w:val="40CE9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DE0473"/>
    <w:multiLevelType w:val="multilevel"/>
    <w:tmpl w:val="B7CEF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9013FBF"/>
    <w:multiLevelType w:val="hybridMultilevel"/>
    <w:tmpl w:val="477E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251AD9"/>
    <w:multiLevelType w:val="hybridMultilevel"/>
    <w:tmpl w:val="5590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A2D42C4"/>
    <w:multiLevelType w:val="hybridMultilevel"/>
    <w:tmpl w:val="A148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A5253D1"/>
    <w:multiLevelType w:val="hybridMultilevel"/>
    <w:tmpl w:val="EE8C202C"/>
    <w:lvl w:ilvl="0" w:tplc="7A3AA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B4F27F9"/>
    <w:multiLevelType w:val="multilevel"/>
    <w:tmpl w:val="78C0B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D13749F"/>
    <w:multiLevelType w:val="hybridMultilevel"/>
    <w:tmpl w:val="B6300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E5E174B"/>
    <w:multiLevelType w:val="hybridMultilevel"/>
    <w:tmpl w:val="90EC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F34092B"/>
    <w:multiLevelType w:val="multilevel"/>
    <w:tmpl w:val="D5B4D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F440937"/>
    <w:multiLevelType w:val="hybridMultilevel"/>
    <w:tmpl w:val="3746E372"/>
    <w:lvl w:ilvl="0" w:tplc="43881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CE3FF8"/>
    <w:multiLevelType w:val="hybridMultilevel"/>
    <w:tmpl w:val="A30E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3173E09"/>
    <w:multiLevelType w:val="multilevel"/>
    <w:tmpl w:val="30AEEF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332A0033"/>
    <w:multiLevelType w:val="hybridMultilevel"/>
    <w:tmpl w:val="A206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498584D"/>
    <w:multiLevelType w:val="multilevel"/>
    <w:tmpl w:val="B7966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36CA2DD1"/>
    <w:multiLevelType w:val="multilevel"/>
    <w:tmpl w:val="D8829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37C77B15"/>
    <w:multiLevelType w:val="hybridMultilevel"/>
    <w:tmpl w:val="5E86A2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A0A586E"/>
    <w:multiLevelType w:val="multilevel"/>
    <w:tmpl w:val="7F7C5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3DA772A4"/>
    <w:multiLevelType w:val="hybridMultilevel"/>
    <w:tmpl w:val="084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E6A2AB5"/>
    <w:multiLevelType w:val="hybridMultilevel"/>
    <w:tmpl w:val="50AC2E2A"/>
    <w:lvl w:ilvl="0" w:tplc="753AB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0BE7B79"/>
    <w:multiLevelType w:val="hybridMultilevel"/>
    <w:tmpl w:val="476C916A"/>
    <w:lvl w:ilvl="0" w:tplc="CDD4F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1407FF5"/>
    <w:multiLevelType w:val="multilevel"/>
    <w:tmpl w:val="59BC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1592AFB"/>
    <w:multiLevelType w:val="multilevel"/>
    <w:tmpl w:val="1CF89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46696350"/>
    <w:multiLevelType w:val="multilevel"/>
    <w:tmpl w:val="7CAC5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47931444"/>
    <w:multiLevelType w:val="hybridMultilevel"/>
    <w:tmpl w:val="66264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A0A185F"/>
    <w:multiLevelType w:val="hybridMultilevel"/>
    <w:tmpl w:val="9E50CBE8"/>
    <w:lvl w:ilvl="0" w:tplc="8794C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DAA3E8F"/>
    <w:multiLevelType w:val="hybridMultilevel"/>
    <w:tmpl w:val="4CD88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4F454E2C"/>
    <w:multiLevelType w:val="hybridMultilevel"/>
    <w:tmpl w:val="ED56C380"/>
    <w:lvl w:ilvl="0" w:tplc="60087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2B669E4"/>
    <w:multiLevelType w:val="multilevel"/>
    <w:tmpl w:val="4620A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4CD7618"/>
    <w:multiLevelType w:val="hybridMultilevel"/>
    <w:tmpl w:val="224E7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4EB72F0"/>
    <w:multiLevelType w:val="hybridMultilevel"/>
    <w:tmpl w:val="56F4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66E7382"/>
    <w:multiLevelType w:val="hybridMultilevel"/>
    <w:tmpl w:val="45EE4EEC"/>
    <w:lvl w:ilvl="0" w:tplc="C8366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78C4BC9"/>
    <w:multiLevelType w:val="hybridMultilevel"/>
    <w:tmpl w:val="6288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7E83011"/>
    <w:multiLevelType w:val="hybridMultilevel"/>
    <w:tmpl w:val="BA083892"/>
    <w:lvl w:ilvl="0" w:tplc="52062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A67653F"/>
    <w:multiLevelType w:val="hybridMultilevel"/>
    <w:tmpl w:val="BA2CD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E1D41B1"/>
    <w:multiLevelType w:val="hybridMultilevel"/>
    <w:tmpl w:val="BE844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0BE20E3"/>
    <w:multiLevelType w:val="multilevel"/>
    <w:tmpl w:val="AAF03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619E3F33"/>
    <w:multiLevelType w:val="hybridMultilevel"/>
    <w:tmpl w:val="83724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4125817"/>
    <w:multiLevelType w:val="multilevel"/>
    <w:tmpl w:val="77F0B0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6620300C"/>
    <w:multiLevelType w:val="hybridMultilevel"/>
    <w:tmpl w:val="B78C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74C0B25"/>
    <w:multiLevelType w:val="multilevel"/>
    <w:tmpl w:val="80EEA6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717D2AE8"/>
    <w:multiLevelType w:val="multilevel"/>
    <w:tmpl w:val="7862B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71C71EB1"/>
    <w:multiLevelType w:val="multilevel"/>
    <w:tmpl w:val="5F8843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72BB4599"/>
    <w:multiLevelType w:val="hybridMultilevel"/>
    <w:tmpl w:val="6CDA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36718C2"/>
    <w:multiLevelType w:val="hybridMultilevel"/>
    <w:tmpl w:val="1C8E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39D0C55"/>
    <w:multiLevelType w:val="multilevel"/>
    <w:tmpl w:val="A54A7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775F5504"/>
    <w:multiLevelType w:val="multilevel"/>
    <w:tmpl w:val="95C06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776A01A0"/>
    <w:multiLevelType w:val="hybridMultilevel"/>
    <w:tmpl w:val="F18A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77518B9"/>
    <w:multiLevelType w:val="hybridMultilevel"/>
    <w:tmpl w:val="4658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7C7656A"/>
    <w:multiLevelType w:val="multilevel"/>
    <w:tmpl w:val="AD809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77F24C82"/>
    <w:multiLevelType w:val="hybridMultilevel"/>
    <w:tmpl w:val="921A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863470B"/>
    <w:multiLevelType w:val="hybridMultilevel"/>
    <w:tmpl w:val="B512E19C"/>
    <w:lvl w:ilvl="0" w:tplc="03AC2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8F05A3D"/>
    <w:multiLevelType w:val="hybridMultilevel"/>
    <w:tmpl w:val="8146D212"/>
    <w:lvl w:ilvl="0" w:tplc="7A40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A19698D"/>
    <w:multiLevelType w:val="hybridMultilevel"/>
    <w:tmpl w:val="A388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B7E52D5"/>
    <w:multiLevelType w:val="multilevel"/>
    <w:tmpl w:val="F894E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7C1B655D"/>
    <w:multiLevelType w:val="multilevel"/>
    <w:tmpl w:val="BB683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7E8925D9"/>
    <w:multiLevelType w:val="hybridMultilevel"/>
    <w:tmpl w:val="F76EE020"/>
    <w:lvl w:ilvl="0" w:tplc="378AF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2"/>
  </w:num>
  <w:num w:numId="2">
    <w:abstractNumId w:val="67"/>
  </w:num>
  <w:num w:numId="3">
    <w:abstractNumId w:val="39"/>
  </w:num>
  <w:num w:numId="4">
    <w:abstractNumId w:val="65"/>
  </w:num>
  <w:num w:numId="5">
    <w:abstractNumId w:val="44"/>
  </w:num>
  <w:num w:numId="6">
    <w:abstractNumId w:val="73"/>
  </w:num>
  <w:num w:numId="7">
    <w:abstractNumId w:val="81"/>
  </w:num>
  <w:num w:numId="8">
    <w:abstractNumId w:val="41"/>
  </w:num>
  <w:num w:numId="9">
    <w:abstractNumId w:val="33"/>
  </w:num>
  <w:num w:numId="10">
    <w:abstractNumId w:val="15"/>
  </w:num>
  <w:num w:numId="11">
    <w:abstractNumId w:val="42"/>
  </w:num>
  <w:num w:numId="12">
    <w:abstractNumId w:val="9"/>
  </w:num>
  <w:num w:numId="13">
    <w:abstractNumId w:val="49"/>
  </w:num>
  <w:num w:numId="14">
    <w:abstractNumId w:val="63"/>
  </w:num>
  <w:num w:numId="15">
    <w:abstractNumId w:val="20"/>
  </w:num>
  <w:num w:numId="16">
    <w:abstractNumId w:val="3"/>
  </w:num>
  <w:num w:numId="17">
    <w:abstractNumId w:val="82"/>
  </w:num>
  <w:num w:numId="18">
    <w:abstractNumId w:val="36"/>
  </w:num>
  <w:num w:numId="19">
    <w:abstractNumId w:val="26"/>
  </w:num>
  <w:num w:numId="20">
    <w:abstractNumId w:val="76"/>
  </w:num>
  <w:num w:numId="21">
    <w:abstractNumId w:val="68"/>
  </w:num>
  <w:num w:numId="22">
    <w:abstractNumId w:val="16"/>
  </w:num>
  <w:num w:numId="23">
    <w:abstractNumId w:val="28"/>
  </w:num>
  <w:num w:numId="24">
    <w:abstractNumId w:val="19"/>
  </w:num>
  <w:num w:numId="25">
    <w:abstractNumId w:val="55"/>
  </w:num>
  <w:num w:numId="26">
    <w:abstractNumId w:val="11"/>
  </w:num>
  <w:num w:numId="27">
    <w:abstractNumId w:val="69"/>
  </w:num>
  <w:num w:numId="28">
    <w:abstractNumId w:val="8"/>
  </w:num>
  <w:num w:numId="29">
    <w:abstractNumId w:val="14"/>
  </w:num>
  <w:num w:numId="30">
    <w:abstractNumId w:val="50"/>
  </w:num>
  <w:num w:numId="31">
    <w:abstractNumId w:val="17"/>
  </w:num>
  <w:num w:numId="32">
    <w:abstractNumId w:val="21"/>
  </w:num>
  <w:num w:numId="33">
    <w:abstractNumId w:val="58"/>
  </w:num>
  <w:num w:numId="34">
    <w:abstractNumId w:val="54"/>
  </w:num>
  <w:num w:numId="35">
    <w:abstractNumId w:val="6"/>
  </w:num>
  <w:num w:numId="36">
    <w:abstractNumId w:val="46"/>
  </w:num>
  <w:num w:numId="37">
    <w:abstractNumId w:val="4"/>
  </w:num>
  <w:num w:numId="38">
    <w:abstractNumId w:val="83"/>
  </w:num>
  <w:num w:numId="39">
    <w:abstractNumId w:val="0"/>
  </w:num>
  <w:num w:numId="40">
    <w:abstractNumId w:val="78"/>
  </w:num>
  <w:num w:numId="41">
    <w:abstractNumId w:val="79"/>
  </w:num>
  <w:num w:numId="42">
    <w:abstractNumId w:val="23"/>
  </w:num>
  <w:num w:numId="43">
    <w:abstractNumId w:val="52"/>
  </w:num>
  <w:num w:numId="44">
    <w:abstractNumId w:val="60"/>
  </w:num>
  <w:num w:numId="45">
    <w:abstractNumId w:val="32"/>
  </w:num>
  <w:num w:numId="46">
    <w:abstractNumId w:val="47"/>
  </w:num>
  <w:num w:numId="47">
    <w:abstractNumId w:val="74"/>
  </w:num>
  <w:num w:numId="48">
    <w:abstractNumId w:val="80"/>
  </w:num>
  <w:num w:numId="49">
    <w:abstractNumId w:val="51"/>
  </w:num>
  <w:num w:numId="50">
    <w:abstractNumId w:val="40"/>
  </w:num>
  <w:num w:numId="51">
    <w:abstractNumId w:val="59"/>
  </w:num>
  <w:num w:numId="52">
    <w:abstractNumId w:val="31"/>
  </w:num>
  <w:num w:numId="53">
    <w:abstractNumId w:val="29"/>
  </w:num>
  <w:num w:numId="54">
    <w:abstractNumId w:val="66"/>
  </w:num>
  <w:num w:numId="55">
    <w:abstractNumId w:val="18"/>
  </w:num>
  <w:num w:numId="56">
    <w:abstractNumId w:val="56"/>
  </w:num>
  <w:num w:numId="57">
    <w:abstractNumId w:val="25"/>
  </w:num>
  <w:num w:numId="58">
    <w:abstractNumId w:val="34"/>
  </w:num>
  <w:num w:numId="59">
    <w:abstractNumId w:val="77"/>
  </w:num>
  <w:num w:numId="60">
    <w:abstractNumId w:val="22"/>
  </w:num>
  <w:num w:numId="61">
    <w:abstractNumId w:val="30"/>
  </w:num>
  <w:num w:numId="62">
    <w:abstractNumId w:val="24"/>
  </w:num>
  <w:num w:numId="63">
    <w:abstractNumId w:val="7"/>
  </w:num>
  <w:num w:numId="64">
    <w:abstractNumId w:val="38"/>
  </w:num>
  <w:num w:numId="65">
    <w:abstractNumId w:val="5"/>
  </w:num>
  <w:num w:numId="66">
    <w:abstractNumId w:val="12"/>
  </w:num>
  <w:num w:numId="67">
    <w:abstractNumId w:val="62"/>
  </w:num>
  <w:num w:numId="68">
    <w:abstractNumId w:val="70"/>
  </w:num>
  <w:num w:numId="69">
    <w:abstractNumId w:val="37"/>
  </w:num>
  <w:num w:numId="70">
    <w:abstractNumId w:val="71"/>
  </w:num>
  <w:num w:numId="71">
    <w:abstractNumId w:val="48"/>
  </w:num>
  <w:num w:numId="72">
    <w:abstractNumId w:val="45"/>
  </w:num>
  <w:num w:numId="73">
    <w:abstractNumId w:val="53"/>
  </w:num>
  <w:num w:numId="74">
    <w:abstractNumId w:val="10"/>
  </w:num>
  <w:num w:numId="75">
    <w:abstractNumId w:val="43"/>
  </w:num>
  <w:num w:numId="76">
    <w:abstractNumId w:val="27"/>
  </w:num>
  <w:num w:numId="77">
    <w:abstractNumId w:val="2"/>
  </w:num>
  <w:num w:numId="78">
    <w:abstractNumId w:val="75"/>
  </w:num>
  <w:num w:numId="79">
    <w:abstractNumId w:val="1"/>
  </w:num>
  <w:num w:numId="80">
    <w:abstractNumId w:val="64"/>
  </w:num>
  <w:num w:numId="81">
    <w:abstractNumId w:val="13"/>
  </w:num>
  <w:num w:numId="82">
    <w:abstractNumId w:val="35"/>
  </w:num>
  <w:num w:numId="83">
    <w:abstractNumId w:val="57"/>
  </w:num>
  <w:num w:numId="84">
    <w:abstractNumId w:val="61"/>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7599"/>
    <w:rsid w:val="000C4FF4"/>
    <w:rsid w:val="00164746"/>
    <w:rsid w:val="001F4FEF"/>
    <w:rsid w:val="002A66EA"/>
    <w:rsid w:val="003867B9"/>
    <w:rsid w:val="004347B1"/>
    <w:rsid w:val="004C3557"/>
    <w:rsid w:val="00596007"/>
    <w:rsid w:val="005B5614"/>
    <w:rsid w:val="0060757B"/>
    <w:rsid w:val="0061287F"/>
    <w:rsid w:val="00623AD2"/>
    <w:rsid w:val="00667599"/>
    <w:rsid w:val="00772851"/>
    <w:rsid w:val="007B0500"/>
    <w:rsid w:val="007B3567"/>
    <w:rsid w:val="00807B43"/>
    <w:rsid w:val="00854F23"/>
    <w:rsid w:val="00896296"/>
    <w:rsid w:val="008A2EE5"/>
    <w:rsid w:val="00A23E1B"/>
    <w:rsid w:val="00AA364A"/>
    <w:rsid w:val="00AD3A2D"/>
    <w:rsid w:val="00AE304A"/>
    <w:rsid w:val="00B03242"/>
    <w:rsid w:val="00B45D2C"/>
    <w:rsid w:val="00B50FA6"/>
    <w:rsid w:val="00C1039C"/>
    <w:rsid w:val="00E93318"/>
    <w:rsid w:val="00EC54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14"/>
    <w:pPr>
      <w:ind w:left="720"/>
      <w:contextualSpacing/>
    </w:pPr>
  </w:style>
  <w:style w:type="paragraph" w:styleId="Header">
    <w:name w:val="header"/>
    <w:basedOn w:val="Normal"/>
    <w:link w:val="HeaderChar"/>
    <w:uiPriority w:val="99"/>
    <w:unhideWhenUsed/>
    <w:rsid w:val="00807B43"/>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07B43"/>
    <w:rPr>
      <w:rFonts w:eastAsiaTheme="minorHAnsi"/>
    </w:rPr>
  </w:style>
  <w:style w:type="paragraph" w:styleId="Footer">
    <w:name w:val="footer"/>
    <w:basedOn w:val="Normal"/>
    <w:link w:val="FooterChar"/>
    <w:uiPriority w:val="99"/>
    <w:unhideWhenUsed/>
    <w:rsid w:val="00807B43"/>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07B43"/>
    <w:rPr>
      <w:rFonts w:eastAsiaTheme="minorHAnsi"/>
    </w:rPr>
  </w:style>
  <w:style w:type="paragraph" w:styleId="Revision">
    <w:name w:val="Revision"/>
    <w:hidden/>
    <w:uiPriority w:val="99"/>
    <w:semiHidden/>
    <w:rsid w:val="00807B43"/>
    <w:pPr>
      <w:spacing w:after="0" w:line="240" w:lineRule="auto"/>
    </w:pPr>
    <w:rPr>
      <w:rFonts w:eastAsiaTheme="minorHAnsi"/>
    </w:rPr>
  </w:style>
  <w:style w:type="paragraph" w:styleId="BalloonText">
    <w:name w:val="Balloon Text"/>
    <w:basedOn w:val="Normal"/>
    <w:link w:val="BalloonTextChar"/>
    <w:uiPriority w:val="99"/>
    <w:semiHidden/>
    <w:unhideWhenUsed/>
    <w:rsid w:val="00807B43"/>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807B43"/>
    <w:rPr>
      <w:rFonts w:ascii="Segoe UI" w:eastAsiaTheme="minorHAnsi" w:hAnsi="Segoe UI" w:cs="Segoe UI"/>
      <w:sz w:val="18"/>
      <w:szCs w:val="18"/>
    </w:rPr>
  </w:style>
  <w:style w:type="character" w:customStyle="1" w:styleId="apple-converted-space">
    <w:name w:val="apple-converted-space"/>
    <w:basedOn w:val="DefaultParagraphFont"/>
    <w:rsid w:val="00807B43"/>
  </w:style>
  <w:style w:type="paragraph" w:styleId="NormalWeb">
    <w:name w:val="Normal (Web)"/>
    <w:basedOn w:val="Normal"/>
    <w:uiPriority w:val="99"/>
    <w:unhideWhenUsed/>
    <w:rsid w:val="00807B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B43"/>
    <w:rPr>
      <w:color w:val="0000FF"/>
      <w:u w:val="single"/>
    </w:rPr>
  </w:style>
  <w:style w:type="character" w:customStyle="1" w:styleId="footnote">
    <w:name w:val="footnote"/>
    <w:basedOn w:val="DefaultParagraphFont"/>
    <w:rsid w:val="00807B43"/>
  </w:style>
  <w:style w:type="character" w:styleId="Emphasis">
    <w:name w:val="Emphasis"/>
    <w:basedOn w:val="DefaultParagraphFont"/>
    <w:uiPriority w:val="20"/>
    <w:qFormat/>
    <w:rsid w:val="00807B43"/>
    <w:rPr>
      <w:i/>
      <w:iCs/>
    </w:rPr>
  </w:style>
  <w:style w:type="character" w:customStyle="1" w:styleId="green">
    <w:name w:val="green"/>
    <w:basedOn w:val="DefaultParagraphFont"/>
    <w:rsid w:val="00807B43"/>
  </w:style>
  <w:style w:type="character" w:customStyle="1" w:styleId="text">
    <w:name w:val="text"/>
    <w:basedOn w:val="DefaultParagraphFont"/>
    <w:rsid w:val="00807B43"/>
  </w:style>
  <w:style w:type="character" w:customStyle="1" w:styleId="woj">
    <w:name w:val="woj"/>
    <w:basedOn w:val="DefaultParagraphFont"/>
    <w:rsid w:val="00807B4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biblia.com/bible/nrsv/Exod.%203.4" TargetMode="External"/><Relationship Id="rId13" Type="http://schemas.openxmlformats.org/officeDocument/2006/relationships/hyperlink" Target="http://biblia.com/bible/nrsv/Exod.%203.12b" TargetMode="External"/><Relationship Id="rId3" Type="http://schemas.openxmlformats.org/officeDocument/2006/relationships/styles" Target="styles.xml"/><Relationship Id="rId7" Type="http://schemas.openxmlformats.org/officeDocument/2006/relationships/hyperlink" Target="http://biblia.com/bible/nrsv/Exod.%203.2-5" TargetMode="External"/><Relationship Id="rId12" Type="http://schemas.openxmlformats.org/officeDocument/2006/relationships/hyperlink" Target="http://biblia.com/bible/nrsv/Exod.%203.12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iblia.com/bible/nrsv/Exod.%202.23-25" TargetMode="External"/><Relationship Id="rId11" Type="http://schemas.openxmlformats.org/officeDocument/2006/relationships/hyperlink" Target="http://biblia.com/bible/nrsv/Exod.%203.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iblia.com/bible/nrsv/Exod.%203.10" TargetMode="External"/><Relationship Id="rId4" Type="http://schemas.openxmlformats.org/officeDocument/2006/relationships/settings" Target="settings.xml"/><Relationship Id="rId9" Type="http://schemas.openxmlformats.org/officeDocument/2006/relationships/hyperlink" Target="http://biblia.com/bible/nrsv/Exod.%203.6-9"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21B12-5CB1-4B22-B377-2B22E564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37</Pages>
  <Words>7280</Words>
  <Characters>41501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cp:lastModifiedBy>
  <cp:revision>31</cp:revision>
  <dcterms:created xsi:type="dcterms:W3CDTF">2020-11-15T17:01:00Z</dcterms:created>
  <dcterms:modified xsi:type="dcterms:W3CDTF">2010-06-02T10:38:00Z</dcterms:modified>
</cp:coreProperties>
</file>